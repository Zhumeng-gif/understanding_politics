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32CC" w14:textId="61DEC1E2" w:rsidR="00933615" w:rsidRPr="00556CB7" w:rsidRDefault="00513076" w:rsidP="00513076">
      <w:pPr>
        <w:spacing w:line="360" w:lineRule="auto"/>
        <w:jc w:val="center"/>
        <w:rPr>
          <w:rFonts w:ascii="SimHei" w:eastAsia="SimHei" w:hAnsi="SimHei" w:cs="Times New Roman"/>
          <w:sz w:val="44"/>
          <w:szCs w:val="44"/>
        </w:rPr>
        <w:pPrChange w:id="0" w:author="Hu Yue" w:date="2023-07-20T14:23:00Z">
          <w:pPr>
            <w:spacing w:line="360" w:lineRule="auto"/>
            <w:ind w:firstLineChars="200" w:firstLine="880"/>
            <w:jc w:val="center"/>
          </w:pPr>
        </w:pPrChange>
      </w:pPr>
      <w:ins w:id="1" w:author="Hu Yue" w:date="2023-07-20T14:23:00Z">
        <w:r w:rsidRPr="00513076">
          <w:rPr>
            <w:rFonts w:ascii="SimHei" w:eastAsia="SimHei" w:hAnsi="SimHei" w:cs="Times New Roman"/>
            <w:sz w:val="44"/>
            <w:szCs w:val="44"/>
          </w:rPr>
          <w:t>时代视角</w:t>
        </w:r>
        <w:r>
          <w:rPr>
            <w:rFonts w:ascii="SimHei" w:eastAsia="SimHei" w:hAnsi="SimHei" w:cs="Times New Roman" w:hint="eastAsia"/>
            <w:sz w:val="44"/>
            <w:szCs w:val="44"/>
          </w:rPr>
          <w:t>下的</w:t>
        </w:r>
        <w:r w:rsidRPr="00513076">
          <w:rPr>
            <w:rFonts w:ascii="SimHei" w:eastAsia="SimHei" w:hAnsi="SimHei" w:cs="Times New Roman"/>
            <w:sz w:val="44"/>
            <w:szCs w:val="44"/>
          </w:rPr>
          <w:t>国家治理</w:t>
        </w:r>
      </w:ins>
      <w:ins w:id="2" w:author="Hu Yue" w:date="2023-07-20T14:30:00Z">
        <w:r w:rsidR="00460DE9">
          <w:rPr>
            <w:rFonts w:ascii="SimHei" w:eastAsia="SimHei" w:hAnsi="SimHei" w:cs="Times New Roman" w:hint="eastAsia"/>
            <w:sz w:val="44"/>
            <w:szCs w:val="44"/>
          </w:rPr>
          <w:t>通识</w:t>
        </w:r>
      </w:ins>
      <w:ins w:id="3" w:author="Hu Yue" w:date="2023-07-20T14:23:00Z">
        <w:r w:rsidRPr="00513076">
          <w:rPr>
            <w:rFonts w:ascii="SimHei" w:eastAsia="SimHei" w:hAnsi="SimHei" w:cs="Times New Roman"/>
            <w:sz w:val="44"/>
            <w:szCs w:val="44"/>
          </w:rPr>
          <w:t>教育探索</w:t>
        </w:r>
      </w:ins>
      <w:del w:id="4" w:author="Hu Yue" w:date="2023-07-20T14:23:00Z">
        <w:r w:rsidR="002560C5" w:rsidRPr="00556CB7" w:rsidDel="00513076">
          <w:rPr>
            <w:rFonts w:ascii="SimHei" w:eastAsia="SimHei" w:hAnsi="SimHei" w:cs="Times New Roman" w:hint="eastAsia"/>
            <w:sz w:val="44"/>
            <w:szCs w:val="44"/>
          </w:rPr>
          <w:delText>国家治理普及性</w:delText>
        </w:r>
        <w:r w:rsidR="004D201C" w:rsidRPr="00556CB7" w:rsidDel="00513076">
          <w:rPr>
            <w:rFonts w:ascii="SimHei" w:eastAsia="SimHei" w:hAnsi="SimHei" w:cs="Times New Roman" w:hint="eastAsia"/>
            <w:sz w:val="44"/>
            <w:szCs w:val="44"/>
          </w:rPr>
          <w:delText>下的</w:delText>
        </w:r>
        <w:r w:rsidR="00F23130" w:rsidRPr="00556CB7" w:rsidDel="00513076">
          <w:rPr>
            <w:rFonts w:ascii="SimHei" w:eastAsia="SimHei" w:hAnsi="SimHei" w:cs="Times New Roman" w:hint="eastAsia"/>
            <w:sz w:val="44"/>
            <w:szCs w:val="44"/>
          </w:rPr>
          <w:delText>大学</w:delText>
        </w:r>
        <w:r w:rsidR="002560C5" w:rsidRPr="00556CB7" w:rsidDel="00513076">
          <w:rPr>
            <w:rFonts w:ascii="SimHei" w:eastAsia="SimHei" w:hAnsi="SimHei" w:cs="Times New Roman" w:hint="eastAsia"/>
            <w:sz w:val="44"/>
            <w:szCs w:val="44"/>
          </w:rPr>
          <w:delText>教育探索</w:delText>
        </w:r>
      </w:del>
    </w:p>
    <w:p w14:paraId="48015B9F" w14:textId="08BAA2FB" w:rsidR="002560C5" w:rsidRDefault="002560C5" w:rsidP="00543F80">
      <w:pPr>
        <w:spacing w:line="360" w:lineRule="auto"/>
        <w:ind w:firstLineChars="200" w:firstLine="560"/>
        <w:jc w:val="center"/>
        <w:rPr>
          <w:rFonts w:ascii="Times New Roman" w:eastAsia="SimSun" w:hAnsi="Times New Roman" w:cs="Times New Roman"/>
          <w:sz w:val="24"/>
        </w:rPr>
      </w:pPr>
      <w:r w:rsidRPr="00556CB7">
        <w:rPr>
          <w:rFonts w:ascii="FangSong" w:eastAsia="FangSong" w:hAnsi="FangSong" w:cs="Times New Roman" w:hint="eastAsia"/>
          <w:sz w:val="28"/>
          <w:szCs w:val="28"/>
        </w:rPr>
        <w:t>——以</w:t>
      </w:r>
      <w:ins w:id="5" w:author="Hu Yue" w:date="2023-07-20T14:32:00Z">
        <w:r w:rsidR="00460DE9">
          <w:rPr>
            <w:rFonts w:ascii="FangSong" w:eastAsia="FangSong" w:hAnsi="FangSong" w:cs="Times New Roman" w:hint="eastAsia"/>
            <w:sz w:val="28"/>
            <w:szCs w:val="28"/>
          </w:rPr>
          <w:t>《</w:t>
        </w:r>
      </w:ins>
      <w:ins w:id="6" w:author="Hu Yue" w:date="2023-07-20T14:30:00Z">
        <w:r w:rsidR="00460DE9">
          <w:rPr>
            <w:rFonts w:ascii="FangSong" w:eastAsia="FangSong" w:hAnsi="FangSong" w:cs="Times New Roman" w:hint="eastAsia"/>
            <w:sz w:val="28"/>
            <w:szCs w:val="28"/>
          </w:rPr>
          <w:t>理解</w:t>
        </w:r>
      </w:ins>
      <w:del w:id="7" w:author="Hu Yue" w:date="2023-07-20T14:23:00Z">
        <w:r w:rsidR="00E95FDE" w:rsidRPr="00556CB7" w:rsidDel="00513076">
          <w:rPr>
            <w:rFonts w:ascii="FangSong" w:eastAsia="FangSong" w:hAnsi="FangSong" w:cs="Times New Roman" w:hint="eastAsia"/>
            <w:sz w:val="28"/>
            <w:szCs w:val="28"/>
          </w:rPr>
          <w:delText>“</w:delText>
        </w:r>
      </w:del>
      <w:r w:rsidRPr="00556CB7">
        <w:rPr>
          <w:rFonts w:ascii="FangSong" w:eastAsia="FangSong" w:hAnsi="FangSong" w:cs="Times New Roman" w:hint="eastAsia"/>
          <w:sz w:val="28"/>
          <w:szCs w:val="28"/>
        </w:rPr>
        <w:t>公共政策</w:t>
      </w:r>
      <w:ins w:id="8" w:author="Hu Yue" w:date="2023-07-20T14:32:00Z">
        <w:r w:rsidR="00460DE9">
          <w:rPr>
            <w:rFonts w:ascii="FangSong" w:eastAsia="FangSong" w:hAnsi="FangSong" w:cs="Times New Roman" w:hint="eastAsia"/>
            <w:sz w:val="28"/>
            <w:szCs w:val="28"/>
          </w:rPr>
          <w:t>》</w:t>
        </w:r>
      </w:ins>
      <w:del w:id="9" w:author="Hu Yue" w:date="2023-07-20T14:30:00Z">
        <w:r w:rsidRPr="00556CB7" w:rsidDel="00460DE9">
          <w:rPr>
            <w:rFonts w:ascii="FangSong" w:eastAsia="FangSong" w:hAnsi="FangSong" w:cs="Times New Roman" w:hint="eastAsia"/>
            <w:sz w:val="28"/>
            <w:szCs w:val="28"/>
          </w:rPr>
          <w:delText>通识</w:delText>
        </w:r>
      </w:del>
      <w:r w:rsidRPr="00556CB7">
        <w:rPr>
          <w:rFonts w:ascii="FangSong" w:eastAsia="FangSong" w:hAnsi="FangSong" w:cs="Times New Roman" w:hint="eastAsia"/>
          <w:sz w:val="28"/>
          <w:szCs w:val="28"/>
        </w:rPr>
        <w:t>课程</w:t>
      </w:r>
      <w:del w:id="10" w:author="Hu Yue" w:date="2023-07-20T14:23:00Z">
        <w:r w:rsidR="00E95FDE" w:rsidRPr="00556CB7" w:rsidDel="00513076">
          <w:rPr>
            <w:rFonts w:ascii="FangSong" w:eastAsia="FangSong" w:hAnsi="FangSong" w:cs="Times New Roman" w:hint="eastAsia"/>
            <w:sz w:val="28"/>
            <w:szCs w:val="28"/>
          </w:rPr>
          <w:delText>”</w:delText>
        </w:r>
        <w:r w:rsidR="00933615" w:rsidRPr="00556CB7" w:rsidDel="00513076">
          <w:rPr>
            <w:rFonts w:ascii="FangSong" w:eastAsia="FangSong" w:hAnsi="FangSong" w:cs="Times New Roman" w:hint="eastAsia"/>
            <w:sz w:val="28"/>
            <w:szCs w:val="28"/>
          </w:rPr>
          <w:delText>教学</w:delText>
        </w:r>
      </w:del>
      <w:r w:rsidRPr="00556CB7">
        <w:rPr>
          <w:rFonts w:ascii="FangSong" w:eastAsia="FangSong" w:hAnsi="FangSong" w:cs="Times New Roman" w:hint="eastAsia"/>
          <w:sz w:val="28"/>
          <w:szCs w:val="28"/>
        </w:rPr>
        <w:t>为例</w:t>
      </w:r>
      <w:r w:rsidR="00394F50" w:rsidRPr="00C13F15">
        <w:rPr>
          <w:rStyle w:val="aa"/>
        </w:rPr>
        <w:footnoteReference w:id="1"/>
      </w:r>
    </w:p>
    <w:p w14:paraId="09A8723C" w14:textId="7F0C49BC" w:rsidR="00813AAA" w:rsidRDefault="006411AD" w:rsidP="00FA6658">
      <w:pPr>
        <w:spacing w:line="360" w:lineRule="auto"/>
        <w:ind w:firstLineChars="200" w:firstLine="480"/>
        <w:jc w:val="center"/>
        <w:rPr>
          <w:rFonts w:ascii="Times New Roman" w:eastAsia="SimSun" w:hAnsi="Times New Roman" w:cs="Times New Roman"/>
          <w:sz w:val="24"/>
        </w:rPr>
      </w:pPr>
      <w:r>
        <w:rPr>
          <w:rFonts w:ascii="Times New Roman" w:eastAsia="SimSun" w:hAnsi="Times New Roman" w:cs="Times New Roman" w:hint="eastAsia"/>
          <w:sz w:val="24"/>
        </w:rPr>
        <w:t>胡悦</w:t>
      </w:r>
      <w:r>
        <w:rPr>
          <w:rFonts w:ascii="Times New Roman" w:eastAsia="SimSun" w:hAnsi="Times New Roman" w:cs="Times New Roman" w:hint="eastAsia"/>
          <w:sz w:val="24"/>
        </w:rPr>
        <w:t xml:space="preserve"> </w:t>
      </w:r>
      <w:r>
        <w:rPr>
          <w:rFonts w:ascii="Times New Roman" w:eastAsia="SimSun" w:hAnsi="Times New Roman" w:cs="Times New Roman" w:hint="eastAsia"/>
          <w:sz w:val="24"/>
        </w:rPr>
        <w:t>朱萌</w:t>
      </w:r>
      <w:ins w:id="11" w:author="Hu Yue" w:date="2023-07-20T14:33:00Z">
        <w:r w:rsidR="00811EAE">
          <w:rPr>
            <w:rStyle w:val="aa"/>
            <w:rFonts w:ascii="Times New Roman" w:eastAsia="SimSun" w:hAnsi="Times New Roman" w:cs="Times New Roman"/>
            <w:sz w:val="24"/>
          </w:rPr>
          <w:footnoteReference w:id="2"/>
        </w:r>
      </w:ins>
    </w:p>
    <w:p w14:paraId="226AF0E5" w14:textId="7EB4C433" w:rsidR="002560C5" w:rsidRPr="00CB008D" w:rsidRDefault="002560C5" w:rsidP="00543F80">
      <w:pPr>
        <w:spacing w:line="360" w:lineRule="auto"/>
        <w:ind w:firstLineChars="200" w:firstLine="420"/>
        <w:rPr>
          <w:rFonts w:ascii="SimHei" w:eastAsia="SimHei" w:hAnsi="SimHei" w:cs="Times New Roman"/>
          <w:szCs w:val="21"/>
        </w:rPr>
      </w:pPr>
      <w:r w:rsidRPr="00CB008D">
        <w:rPr>
          <w:rFonts w:ascii="SimHei" w:eastAsia="SimHei" w:hAnsi="SimHei" w:cs="Times New Roman" w:hint="eastAsia"/>
          <w:szCs w:val="21"/>
        </w:rPr>
        <w:t>摘要</w:t>
      </w:r>
      <w:r w:rsidR="00813AAA" w:rsidRPr="00CB008D">
        <w:rPr>
          <w:rFonts w:ascii="SimHei" w:eastAsia="SimHei" w:hAnsi="SimHei" w:cs="Times New Roman" w:hint="eastAsia"/>
          <w:szCs w:val="21"/>
        </w:rPr>
        <w:t>：</w:t>
      </w:r>
      <w:ins w:id="14" w:author="Hu Yue" w:date="2023-07-20T14:27:00Z">
        <w:r w:rsidR="00513076">
          <w:rPr>
            <w:rFonts w:ascii="SimHei" w:eastAsia="SimHei" w:hAnsi="SimHei" w:cs="Times New Roman" w:hint="eastAsia"/>
            <w:szCs w:val="21"/>
          </w:rPr>
          <w:t>在全面</w:t>
        </w:r>
      </w:ins>
      <w:ins w:id="15" w:author="Hu Yue" w:date="2023-07-20T14:26:00Z">
        <w:r w:rsidR="00513076" w:rsidRPr="00513076">
          <w:rPr>
            <w:rFonts w:ascii="SimHei" w:eastAsia="SimHei" w:hAnsi="SimHei" w:cs="Times New Roman"/>
            <w:szCs w:val="21"/>
          </w:rPr>
          <w:t>推进国家治理体系和治理能力现代化</w:t>
        </w:r>
      </w:ins>
      <w:ins w:id="16" w:author="Hu Yue" w:date="2023-07-20T14:27:00Z">
        <w:r w:rsidR="00513076">
          <w:rPr>
            <w:rFonts w:ascii="SimHei" w:eastAsia="SimHei" w:hAnsi="SimHei" w:cs="Times New Roman" w:hint="eastAsia"/>
            <w:szCs w:val="21"/>
          </w:rPr>
          <w:t>大背景下，新时代人才对理解国家治理</w:t>
        </w:r>
      </w:ins>
      <w:ins w:id="17" w:author="Hu Yue" w:date="2023-07-20T14:28:00Z">
        <w:r w:rsidR="00513076">
          <w:rPr>
            <w:rFonts w:ascii="SimHei" w:eastAsia="SimHei" w:hAnsi="SimHei" w:cs="Times New Roman" w:hint="eastAsia"/>
            <w:szCs w:val="21"/>
          </w:rPr>
          <w:t>方略和公共政策导向都产生巨大需求</w:t>
        </w:r>
      </w:ins>
      <w:del w:id="18" w:author="Hu Yue" w:date="2023-07-20T14:26:00Z">
        <w:r w:rsidR="00C535EA" w:rsidRPr="00CB008D" w:rsidDel="00513076">
          <w:rPr>
            <w:rFonts w:ascii="SimHei" w:eastAsia="SimHei" w:hAnsi="SimHei" w:cs="Times New Roman" w:hint="eastAsia"/>
            <w:szCs w:val="21"/>
          </w:rPr>
          <w:delText>新时期学生背景多元化</w:delText>
        </w:r>
        <w:r w:rsidR="00EB479D" w:rsidRPr="00CB008D" w:rsidDel="00513076">
          <w:rPr>
            <w:rFonts w:ascii="SimHei" w:eastAsia="SimHei" w:hAnsi="SimHei" w:cs="Times New Roman" w:hint="eastAsia"/>
            <w:szCs w:val="21"/>
          </w:rPr>
          <w:delText>和</w:delText>
        </w:r>
        <w:r w:rsidR="00C535EA" w:rsidRPr="00CB008D" w:rsidDel="00513076">
          <w:rPr>
            <w:rFonts w:ascii="SimHei" w:eastAsia="SimHei" w:hAnsi="SimHei" w:cs="Times New Roman" w:hint="eastAsia"/>
            <w:szCs w:val="21"/>
          </w:rPr>
          <w:delText>学习需求多样化</w:delText>
        </w:r>
        <w:r w:rsidR="00E872A0" w:rsidRPr="00CB008D" w:rsidDel="00513076">
          <w:rPr>
            <w:rFonts w:ascii="SimHei" w:eastAsia="SimHei" w:hAnsi="SimHei" w:cs="Times New Roman" w:hint="eastAsia"/>
            <w:szCs w:val="21"/>
          </w:rPr>
          <w:delText>特征</w:delText>
        </w:r>
        <w:r w:rsidR="00703953" w:rsidRPr="00CB008D" w:rsidDel="00513076">
          <w:rPr>
            <w:rFonts w:ascii="SimHei" w:eastAsia="SimHei" w:hAnsi="SimHei" w:cs="Times New Roman" w:hint="eastAsia"/>
            <w:szCs w:val="21"/>
          </w:rPr>
          <w:delText>导致传统专业化教学</w:delText>
        </w:r>
        <w:r w:rsidR="00195EA6" w:rsidRPr="00CB008D" w:rsidDel="00513076">
          <w:rPr>
            <w:rFonts w:ascii="SimHei" w:eastAsia="SimHei" w:hAnsi="SimHei" w:cs="Times New Roman" w:hint="eastAsia"/>
            <w:szCs w:val="21"/>
          </w:rPr>
          <w:delText>无法对接</w:delText>
        </w:r>
        <w:r w:rsidR="00703953" w:rsidRPr="00CB008D" w:rsidDel="00513076">
          <w:rPr>
            <w:rFonts w:ascii="SimHei" w:eastAsia="SimHei" w:hAnsi="SimHei" w:cs="Times New Roman" w:hint="eastAsia"/>
            <w:szCs w:val="21"/>
          </w:rPr>
          <w:delText>学生专业需求，</w:delText>
        </w:r>
        <w:r w:rsidR="0077198F" w:rsidRPr="00CB008D" w:rsidDel="00513076">
          <w:rPr>
            <w:rFonts w:ascii="SimHei" w:eastAsia="SimHei" w:hAnsi="SimHei" w:cs="Times New Roman" w:hint="eastAsia"/>
            <w:szCs w:val="21"/>
          </w:rPr>
          <w:delText>造成</w:delText>
        </w:r>
        <w:r w:rsidR="006A1835" w:rsidRPr="00CB008D" w:rsidDel="00513076">
          <w:rPr>
            <w:rFonts w:ascii="SimHei" w:eastAsia="SimHei" w:hAnsi="SimHei" w:cs="Times New Roman" w:hint="eastAsia"/>
            <w:szCs w:val="21"/>
          </w:rPr>
          <w:delText>“</w:delText>
        </w:r>
        <w:r w:rsidR="00737F96" w:rsidRPr="00CB008D" w:rsidDel="00513076">
          <w:rPr>
            <w:rFonts w:ascii="SimHei" w:eastAsia="SimHei" w:hAnsi="SimHei" w:cs="Times New Roman" w:hint="eastAsia"/>
            <w:szCs w:val="21"/>
          </w:rPr>
          <w:delText>教学主客体分离</w:delText>
        </w:r>
        <w:r w:rsidR="006A1835" w:rsidRPr="00CB008D" w:rsidDel="00513076">
          <w:rPr>
            <w:rFonts w:ascii="SimHei" w:eastAsia="SimHei" w:hAnsi="SimHei" w:cs="Times New Roman" w:hint="eastAsia"/>
            <w:szCs w:val="21"/>
          </w:rPr>
          <w:delText>”</w:delText>
        </w:r>
        <w:r w:rsidR="00D55CE4" w:rsidRPr="00CB008D" w:rsidDel="00513076">
          <w:rPr>
            <w:rFonts w:ascii="SimHei" w:eastAsia="SimHei" w:hAnsi="SimHei" w:cs="Times New Roman" w:hint="eastAsia"/>
            <w:szCs w:val="21"/>
          </w:rPr>
          <w:delText>和</w:delText>
        </w:r>
        <w:r w:rsidR="006A1835" w:rsidRPr="00CB008D" w:rsidDel="00513076">
          <w:rPr>
            <w:rFonts w:ascii="SimHei" w:eastAsia="SimHei" w:hAnsi="SimHei" w:cs="Times New Roman" w:hint="eastAsia"/>
            <w:szCs w:val="21"/>
          </w:rPr>
          <w:delText>“</w:delText>
        </w:r>
        <w:r w:rsidR="001F7FCF" w:rsidRPr="00CB008D" w:rsidDel="00513076">
          <w:rPr>
            <w:rFonts w:ascii="SimHei" w:eastAsia="SimHei" w:hAnsi="SimHei" w:cs="Times New Roman" w:hint="eastAsia"/>
            <w:szCs w:val="21"/>
          </w:rPr>
          <w:delText>通识课不常识</w:delText>
        </w:r>
        <w:r w:rsidR="006A1835" w:rsidRPr="00CB008D" w:rsidDel="00513076">
          <w:rPr>
            <w:rFonts w:ascii="SimHei" w:eastAsia="SimHei" w:hAnsi="SimHei" w:cs="Times New Roman" w:hint="eastAsia"/>
            <w:szCs w:val="21"/>
          </w:rPr>
          <w:delText>”的</w:delText>
        </w:r>
        <w:r w:rsidR="00703953" w:rsidRPr="00CB008D" w:rsidDel="00513076">
          <w:rPr>
            <w:rFonts w:ascii="SimHei" w:eastAsia="SimHei" w:hAnsi="SimHei" w:cs="Times New Roman"/>
            <w:szCs w:val="21"/>
          </w:rPr>
          <w:delText>窘境</w:delText>
        </w:r>
      </w:del>
      <w:r w:rsidR="00703953" w:rsidRPr="00CB008D">
        <w:rPr>
          <w:rFonts w:ascii="SimHei" w:eastAsia="SimHei" w:hAnsi="SimHei" w:cs="Times New Roman" w:hint="eastAsia"/>
          <w:szCs w:val="21"/>
        </w:rPr>
        <w:t>。</w:t>
      </w:r>
      <w:ins w:id="19" w:author="Hu Yue" w:date="2023-07-20T14:28:00Z">
        <w:r w:rsidR="00513076" w:rsidRPr="00513076">
          <w:rPr>
            <w:rFonts w:ascii="SimHei" w:eastAsia="SimHei" w:hAnsi="SimHei" w:cs="Times New Roman"/>
            <w:szCs w:val="21"/>
          </w:rPr>
          <w:t>面对</w:t>
        </w:r>
      </w:ins>
      <w:ins w:id="20" w:author="Hu Yue" w:date="2023-07-20T14:29:00Z">
        <w:r w:rsidR="00460DE9">
          <w:rPr>
            <w:rFonts w:ascii="SimHei" w:eastAsia="SimHei" w:hAnsi="SimHei" w:cs="Times New Roman" w:hint="eastAsia"/>
            <w:szCs w:val="21"/>
          </w:rPr>
          <w:t>学生多元化和学习需求多样化新时代</w:t>
        </w:r>
      </w:ins>
      <w:ins w:id="21" w:author="Hu Yue" w:date="2023-07-20T14:28:00Z">
        <w:r w:rsidR="00513076" w:rsidRPr="00513076">
          <w:rPr>
            <w:rFonts w:ascii="SimHei" w:eastAsia="SimHei" w:hAnsi="SimHei" w:cs="Times New Roman"/>
            <w:szCs w:val="21"/>
          </w:rPr>
          <w:t>特征，如何调整</w:t>
        </w:r>
      </w:ins>
      <w:ins w:id="22" w:author="Hu Yue" w:date="2023-07-20T14:30:00Z">
        <w:r w:rsidR="00460DE9">
          <w:rPr>
            <w:rFonts w:ascii="SimHei" w:eastAsia="SimHei" w:hAnsi="SimHei" w:cs="Times New Roman" w:hint="eastAsia"/>
            <w:szCs w:val="21"/>
          </w:rPr>
          <w:t>公共</w:t>
        </w:r>
      </w:ins>
      <w:ins w:id="23" w:author="Hu Yue" w:date="2023-07-20T14:28:00Z">
        <w:r w:rsidR="00513076" w:rsidRPr="00513076">
          <w:rPr>
            <w:rFonts w:ascii="SimHei" w:eastAsia="SimHei" w:hAnsi="SimHei" w:cs="Times New Roman"/>
            <w:szCs w:val="21"/>
          </w:rPr>
          <w:t>政策教学、降低专业门槛、</w:t>
        </w:r>
      </w:ins>
      <w:ins w:id="24" w:author="Hu Yue" w:date="2023-07-20T14:31:00Z">
        <w:r w:rsidR="00460DE9" w:rsidRPr="00CB008D">
          <w:rPr>
            <w:rFonts w:ascii="SimHei" w:eastAsia="SimHei" w:hAnsi="SimHei" w:cs="Times New Roman" w:hint="eastAsia"/>
            <w:szCs w:val="21"/>
          </w:rPr>
          <w:t>更好适应时代需求和国家人才培养需求</w:t>
        </w:r>
      </w:ins>
      <w:ins w:id="25" w:author="Hu Yue" w:date="2023-07-20T14:28:00Z">
        <w:r w:rsidR="00513076" w:rsidRPr="00513076">
          <w:rPr>
            <w:rFonts w:ascii="SimHei" w:eastAsia="SimHei" w:hAnsi="SimHei" w:cs="Times New Roman"/>
            <w:szCs w:val="21"/>
          </w:rPr>
          <w:t>，</w:t>
        </w:r>
      </w:ins>
      <w:ins w:id="26" w:author="Hu Yue" w:date="2023-07-20T14:31:00Z">
        <w:r w:rsidR="00460DE9">
          <w:rPr>
            <w:rFonts w:ascii="SimHei" w:eastAsia="SimHei" w:hAnsi="SimHei" w:cs="Times New Roman" w:hint="eastAsia"/>
            <w:szCs w:val="21"/>
          </w:rPr>
          <w:t>已</w:t>
        </w:r>
      </w:ins>
      <w:ins w:id="27" w:author="Hu Yue" w:date="2023-07-20T14:28:00Z">
        <w:r w:rsidR="00513076" w:rsidRPr="00513076">
          <w:rPr>
            <w:rFonts w:ascii="SimHei" w:eastAsia="SimHei" w:hAnsi="SimHei" w:cs="Times New Roman"/>
            <w:szCs w:val="21"/>
          </w:rPr>
          <w:t>成为当前</w:t>
        </w:r>
      </w:ins>
      <w:ins w:id="28" w:author="Hu Yue" w:date="2023-07-20T14:31:00Z">
        <w:r w:rsidR="00460DE9">
          <w:rPr>
            <w:rFonts w:ascii="SimHei" w:eastAsia="SimHei" w:hAnsi="SimHei" w:cs="Times New Roman" w:hint="eastAsia"/>
            <w:szCs w:val="21"/>
          </w:rPr>
          <w:t>国家治理通识</w:t>
        </w:r>
      </w:ins>
      <w:ins w:id="29" w:author="Hu Yue" w:date="2023-07-20T14:28:00Z">
        <w:r w:rsidR="00513076" w:rsidRPr="00513076">
          <w:rPr>
            <w:rFonts w:ascii="SimHei" w:eastAsia="SimHei" w:hAnsi="SimHei" w:cs="Times New Roman"/>
            <w:szCs w:val="21"/>
          </w:rPr>
          <w:t>教育的重要课题</w:t>
        </w:r>
      </w:ins>
      <w:del w:id="30" w:author="Hu Yue" w:date="2023-07-20T14:31:00Z">
        <w:r w:rsidR="00C535EA" w:rsidRPr="00CB008D" w:rsidDel="00460DE9">
          <w:rPr>
            <w:rFonts w:ascii="SimHei" w:eastAsia="SimHei" w:hAnsi="SimHei" w:cs="Times New Roman" w:hint="eastAsia"/>
            <w:szCs w:val="21"/>
          </w:rPr>
          <w:delText>如何调整教学</w:delText>
        </w:r>
        <w:r w:rsidR="00493ACF" w:rsidRPr="00CB008D" w:rsidDel="00460DE9">
          <w:rPr>
            <w:rFonts w:ascii="SimHei" w:eastAsia="SimHei" w:hAnsi="SimHei" w:cs="Times New Roman" w:hint="eastAsia"/>
            <w:szCs w:val="21"/>
          </w:rPr>
          <w:delText>方式</w:delText>
        </w:r>
        <w:r w:rsidR="00C535EA" w:rsidRPr="00CB008D" w:rsidDel="00460DE9">
          <w:rPr>
            <w:rFonts w:ascii="SimHei" w:eastAsia="SimHei" w:hAnsi="SimHei" w:cs="Times New Roman" w:hint="eastAsia"/>
            <w:szCs w:val="21"/>
          </w:rPr>
          <w:delText>避免学用“两张皮”，以更好适应时代需求</w:delText>
        </w:r>
        <w:r w:rsidR="00D87143" w:rsidRPr="00CB008D" w:rsidDel="00460DE9">
          <w:rPr>
            <w:rFonts w:ascii="SimHei" w:eastAsia="SimHei" w:hAnsi="SimHei" w:cs="Times New Roman" w:hint="eastAsia"/>
            <w:szCs w:val="21"/>
          </w:rPr>
          <w:delText>和</w:delText>
        </w:r>
        <w:r w:rsidR="00C535EA" w:rsidRPr="00CB008D" w:rsidDel="00460DE9">
          <w:rPr>
            <w:rFonts w:ascii="SimHei" w:eastAsia="SimHei" w:hAnsi="SimHei" w:cs="Times New Roman" w:hint="eastAsia"/>
            <w:szCs w:val="21"/>
          </w:rPr>
          <w:delText>国家人才培养需求，成为当前国家政策普及性教育的重要课题</w:delText>
        </w:r>
      </w:del>
      <w:r w:rsidR="002442A8" w:rsidRPr="00CB008D">
        <w:rPr>
          <w:rFonts w:ascii="SimHei" w:eastAsia="SimHei" w:hAnsi="SimHei" w:cs="Times New Roman" w:hint="eastAsia"/>
          <w:szCs w:val="21"/>
        </w:rPr>
        <w:t>。</w:t>
      </w:r>
      <w:r w:rsidR="000A33D7" w:rsidRPr="00CB008D">
        <w:rPr>
          <w:rFonts w:ascii="SimHei" w:eastAsia="SimHei" w:hAnsi="SimHei" w:cs="Times New Roman" w:hint="eastAsia"/>
          <w:szCs w:val="21"/>
        </w:rPr>
        <w:t>本文</w:t>
      </w:r>
      <w:ins w:id="31" w:author="Hu Yue" w:date="2023-07-20T14:20:00Z">
        <w:r w:rsidR="00513076" w:rsidRPr="00513076">
          <w:rPr>
            <w:rFonts w:ascii="SimHei" w:eastAsia="SimHei" w:hAnsi="SimHei" w:cs="Times New Roman"/>
            <w:szCs w:val="21"/>
          </w:rPr>
          <w:t>以清华大学《理解公共政策》通识课程</w:t>
        </w:r>
      </w:ins>
      <w:del w:id="32" w:author="Hu Yue" w:date="2023-07-20T14:20:00Z">
        <w:r w:rsidR="000A33D7" w:rsidRPr="00CB008D" w:rsidDel="00513076">
          <w:rPr>
            <w:rFonts w:ascii="SimHei" w:eastAsia="SimHei" w:hAnsi="SimHei" w:cs="Times New Roman" w:hint="eastAsia"/>
            <w:szCs w:val="21"/>
          </w:rPr>
          <w:delText>以清华大学</w:delText>
        </w:r>
        <w:r w:rsidR="00105882" w:rsidRPr="00CB008D" w:rsidDel="00513076">
          <w:rPr>
            <w:rFonts w:ascii="SimHei" w:eastAsia="SimHei" w:hAnsi="SimHei" w:cs="Times New Roman" w:hint="eastAsia"/>
            <w:szCs w:val="21"/>
          </w:rPr>
          <w:delText>“公共政策通识课程”</w:delText>
        </w:r>
      </w:del>
      <w:r w:rsidR="008F7368" w:rsidRPr="00CB008D">
        <w:rPr>
          <w:rFonts w:ascii="SimHei" w:eastAsia="SimHei" w:hAnsi="SimHei" w:cs="Times New Roman" w:hint="eastAsia"/>
          <w:szCs w:val="21"/>
        </w:rPr>
        <w:t>为例</w:t>
      </w:r>
      <w:r w:rsidR="00195EA6" w:rsidRPr="00CB008D">
        <w:rPr>
          <w:rFonts w:ascii="SimHei" w:eastAsia="SimHei" w:hAnsi="SimHei" w:cs="Times New Roman" w:hint="eastAsia"/>
          <w:szCs w:val="21"/>
        </w:rPr>
        <w:t>，</w:t>
      </w:r>
      <w:ins w:id="33" w:author="Hu Yue" w:date="2023-07-20T14:36:00Z">
        <w:r w:rsidR="00811EAE">
          <w:rPr>
            <w:rFonts w:ascii="SimHei" w:eastAsia="SimHei" w:hAnsi="SimHei" w:cs="Times New Roman" w:hint="eastAsia"/>
            <w:szCs w:val="21"/>
          </w:rPr>
          <w:t>探讨</w:t>
        </w:r>
      </w:ins>
      <w:del w:id="34" w:author="Hu Yue" w:date="2023-07-20T14:32:00Z">
        <w:r w:rsidR="00174A15" w:rsidRPr="00CB008D" w:rsidDel="00811EAE">
          <w:rPr>
            <w:rFonts w:ascii="SimHei" w:eastAsia="SimHei" w:hAnsi="SimHei" w:cs="Times New Roman" w:hint="eastAsia"/>
            <w:szCs w:val="21"/>
          </w:rPr>
          <w:delText>在</w:delText>
        </w:r>
      </w:del>
      <w:r w:rsidR="00174A15" w:rsidRPr="00CB008D">
        <w:rPr>
          <w:rFonts w:ascii="SimHei" w:eastAsia="SimHei" w:hAnsi="SimHei" w:cs="Times New Roman" w:hint="eastAsia"/>
          <w:szCs w:val="21"/>
        </w:rPr>
        <w:t>教育理念、课程设计和教学方式</w:t>
      </w:r>
      <w:del w:id="35" w:author="Hu Yue" w:date="2023-07-20T14:33:00Z">
        <w:r w:rsidR="00174A15" w:rsidRPr="00CB008D" w:rsidDel="00811EAE">
          <w:rPr>
            <w:rFonts w:ascii="SimHei" w:eastAsia="SimHei" w:hAnsi="SimHei" w:cs="Times New Roman" w:hint="eastAsia"/>
            <w:szCs w:val="21"/>
          </w:rPr>
          <w:delText>三个方向上进行了</w:delText>
        </w:r>
      </w:del>
      <w:ins w:id="36" w:author="Hu Yue" w:date="2023-07-20T14:33:00Z">
        <w:r w:rsidR="00811EAE">
          <w:rPr>
            <w:rFonts w:ascii="SimHei" w:eastAsia="SimHei" w:hAnsi="SimHei" w:cs="Times New Roman" w:hint="eastAsia"/>
            <w:szCs w:val="21"/>
          </w:rPr>
          <w:t>等方面改革方向</w:t>
        </w:r>
      </w:ins>
      <w:ins w:id="37" w:author="Hu Yue" w:date="2023-07-20T14:36:00Z">
        <w:r w:rsidR="00811EAE">
          <w:rPr>
            <w:rFonts w:ascii="SimHei" w:eastAsia="SimHei" w:hAnsi="SimHei" w:cs="Times New Roman" w:hint="eastAsia"/>
            <w:szCs w:val="21"/>
          </w:rPr>
          <w:t>，并</w:t>
        </w:r>
      </w:ins>
      <w:ins w:id="38" w:author="Hu Yue" w:date="2023-07-20T14:37:00Z">
        <w:r w:rsidR="00811EAE">
          <w:rPr>
            <w:rFonts w:ascii="SimHei" w:eastAsia="SimHei" w:hAnsi="SimHei" w:cs="Times New Roman" w:hint="eastAsia"/>
            <w:szCs w:val="21"/>
          </w:rPr>
          <w:t>在教学实践基础上</w:t>
        </w:r>
      </w:ins>
      <w:ins w:id="39" w:author="Hu Yue" w:date="2023-07-20T14:38:00Z">
        <w:r w:rsidR="00811EAE">
          <w:rPr>
            <w:rFonts w:ascii="SimHei" w:eastAsia="SimHei" w:hAnsi="SimHei" w:cs="Times New Roman" w:hint="eastAsia"/>
            <w:szCs w:val="21"/>
          </w:rPr>
          <w:t>总结有效课程设计</w:t>
        </w:r>
      </w:ins>
      <w:ins w:id="40" w:author="Hu Yue" w:date="2023-07-20T14:39:00Z">
        <w:r w:rsidR="00811EAE">
          <w:rPr>
            <w:rFonts w:ascii="SimHei" w:eastAsia="SimHei" w:hAnsi="SimHei" w:cs="Times New Roman" w:hint="eastAsia"/>
            <w:szCs w:val="21"/>
          </w:rPr>
          <w:t>方案</w:t>
        </w:r>
      </w:ins>
      <w:ins w:id="41" w:author="Hu Yue" w:date="2023-07-20T14:38:00Z">
        <w:r w:rsidR="00811EAE">
          <w:rPr>
            <w:rFonts w:ascii="SimHei" w:eastAsia="SimHei" w:hAnsi="SimHei" w:cs="Times New Roman" w:hint="eastAsia"/>
            <w:szCs w:val="21"/>
          </w:rPr>
          <w:t>和创新教学方法</w:t>
        </w:r>
      </w:ins>
      <w:ins w:id="42" w:author="Hu Yue" w:date="2023-07-20T14:39:00Z">
        <w:r w:rsidR="00811EAE">
          <w:rPr>
            <w:rFonts w:ascii="SimHei" w:eastAsia="SimHei" w:hAnsi="SimHei" w:cs="Times New Roman" w:hint="eastAsia"/>
            <w:szCs w:val="21"/>
          </w:rPr>
          <w:t>，为</w:t>
        </w:r>
        <w:r w:rsidR="00291444">
          <w:rPr>
            <w:rFonts w:ascii="SimHei" w:eastAsia="SimHei" w:hAnsi="SimHei" w:cs="Times New Roman" w:hint="eastAsia"/>
            <w:szCs w:val="21"/>
          </w:rPr>
          <w:t>提升相关</w:t>
        </w:r>
        <w:r w:rsidR="00811EAE">
          <w:rPr>
            <w:rFonts w:ascii="SimHei" w:eastAsia="SimHei" w:hAnsi="SimHei" w:cs="Times New Roman" w:hint="eastAsia"/>
            <w:szCs w:val="21"/>
          </w:rPr>
          <w:t>通识教育</w:t>
        </w:r>
        <w:r w:rsidR="00291444">
          <w:rPr>
            <w:rFonts w:ascii="SimHei" w:eastAsia="SimHei" w:hAnsi="SimHei" w:cs="Times New Roman" w:hint="eastAsia"/>
            <w:szCs w:val="21"/>
          </w:rPr>
          <w:t>质量</w:t>
        </w:r>
        <w:r w:rsidR="00811EAE">
          <w:rPr>
            <w:rFonts w:ascii="SimHei" w:eastAsia="SimHei" w:hAnsi="SimHei" w:cs="Times New Roman" w:hint="eastAsia"/>
            <w:szCs w:val="21"/>
          </w:rPr>
          <w:t>提供参考和借鉴</w:t>
        </w:r>
      </w:ins>
      <w:del w:id="43" w:author="Hu Yue" w:date="2023-07-20T14:33:00Z">
        <w:r w:rsidR="00174A15" w:rsidRPr="00CB008D" w:rsidDel="00811EAE">
          <w:rPr>
            <w:rFonts w:ascii="SimHei" w:eastAsia="SimHei" w:hAnsi="SimHei" w:cs="Times New Roman" w:hint="eastAsia"/>
            <w:szCs w:val="21"/>
          </w:rPr>
          <w:delText>改革和创新实践</w:delText>
        </w:r>
      </w:del>
      <w:del w:id="44" w:author="Hu Yue" w:date="2023-07-20T14:35:00Z">
        <w:r w:rsidR="00A4653B" w:rsidRPr="00CB008D" w:rsidDel="00811EAE">
          <w:rPr>
            <w:rFonts w:ascii="SimHei" w:eastAsia="SimHei" w:hAnsi="SimHei" w:cs="Times New Roman" w:hint="eastAsia"/>
            <w:szCs w:val="21"/>
          </w:rPr>
          <w:delText>，以兹为国家治理普及性教育实践提供理论探索和经验借鉴</w:delText>
        </w:r>
      </w:del>
      <w:r w:rsidR="00A4653B" w:rsidRPr="00CB008D">
        <w:rPr>
          <w:rFonts w:ascii="SimHei" w:eastAsia="SimHei" w:hAnsi="SimHei" w:cs="Times New Roman" w:hint="eastAsia"/>
          <w:szCs w:val="21"/>
        </w:rPr>
        <w:t>。</w:t>
      </w:r>
    </w:p>
    <w:p w14:paraId="1989E272" w14:textId="79485B9C" w:rsidR="009E2E08" w:rsidRPr="00CD4782" w:rsidRDefault="009E2E08" w:rsidP="00543F80">
      <w:pPr>
        <w:spacing w:line="360" w:lineRule="auto"/>
        <w:ind w:firstLineChars="200" w:firstLine="420"/>
        <w:rPr>
          <w:rFonts w:ascii="KaiTi" w:eastAsia="KaiTi" w:hAnsi="KaiTi" w:cs="Times New Roman"/>
          <w:szCs w:val="21"/>
        </w:rPr>
      </w:pPr>
      <w:r w:rsidRPr="00CD4782">
        <w:rPr>
          <w:rFonts w:ascii="KaiTi" w:eastAsia="KaiTi" w:hAnsi="KaiTi" w:cs="Times New Roman" w:hint="eastAsia"/>
          <w:szCs w:val="21"/>
        </w:rPr>
        <w:t>关键词：</w:t>
      </w:r>
      <w:r w:rsidR="00B26ECE" w:rsidRPr="00CD4782">
        <w:rPr>
          <w:rFonts w:ascii="KaiTi" w:eastAsia="KaiTi" w:hAnsi="KaiTi" w:cs="Times New Roman" w:hint="eastAsia"/>
          <w:szCs w:val="21"/>
        </w:rPr>
        <w:t>国家治理；</w:t>
      </w:r>
      <w:del w:id="45" w:author="Hu Yue" w:date="2023-07-20T14:24:00Z">
        <w:r w:rsidR="002D6FB0" w:rsidRPr="00CD4782" w:rsidDel="00513076">
          <w:rPr>
            <w:rFonts w:ascii="KaiTi" w:eastAsia="KaiTi" w:hAnsi="KaiTi" w:cs="Times New Roman" w:hint="eastAsia"/>
            <w:szCs w:val="21"/>
          </w:rPr>
          <w:delText>教育普及性</w:delText>
        </w:r>
        <w:r w:rsidR="00CE01CD" w:rsidRPr="00CD4782" w:rsidDel="00513076">
          <w:rPr>
            <w:rFonts w:ascii="KaiTi" w:eastAsia="KaiTi" w:hAnsi="KaiTi" w:cs="Times New Roman" w:hint="eastAsia"/>
            <w:szCs w:val="21"/>
          </w:rPr>
          <w:delText>；</w:delText>
        </w:r>
      </w:del>
      <w:r w:rsidR="005E4727" w:rsidRPr="00CD4782">
        <w:rPr>
          <w:rFonts w:ascii="KaiTi" w:eastAsia="KaiTi" w:hAnsi="KaiTi" w:cs="Times New Roman" w:hint="eastAsia"/>
          <w:szCs w:val="21"/>
        </w:rPr>
        <w:t>公共政策；</w:t>
      </w:r>
      <w:r w:rsidR="000A5785" w:rsidRPr="00CD4782">
        <w:rPr>
          <w:rFonts w:ascii="KaiTi" w:eastAsia="KaiTi" w:hAnsi="KaiTi" w:cs="Times New Roman" w:hint="eastAsia"/>
          <w:szCs w:val="21"/>
        </w:rPr>
        <w:t>通识教育</w:t>
      </w:r>
      <w:ins w:id="46" w:author="Hu Yue" w:date="2023-07-20T14:24:00Z">
        <w:r w:rsidR="00513076">
          <w:rPr>
            <w:rFonts w:ascii="KaiTi" w:eastAsia="KaiTi" w:hAnsi="KaiTi" w:cs="Times New Roman" w:hint="eastAsia"/>
            <w:szCs w:val="21"/>
          </w:rPr>
          <w:t>；教育创新。</w:t>
        </w:r>
      </w:ins>
    </w:p>
    <w:p w14:paraId="5D76EB13" w14:textId="77777777" w:rsidR="00612EDE" w:rsidRDefault="00612EDE" w:rsidP="00543F80">
      <w:pPr>
        <w:spacing w:line="360" w:lineRule="auto"/>
        <w:ind w:firstLineChars="200" w:firstLine="480"/>
        <w:jc w:val="center"/>
        <w:rPr>
          <w:rFonts w:ascii="SimHei" w:eastAsia="SimHei" w:hAnsi="SimHei" w:cs="Times New Roman"/>
          <w:sz w:val="24"/>
        </w:rPr>
      </w:pPr>
    </w:p>
    <w:p w14:paraId="0445E7B6" w14:textId="4AC0B1EF" w:rsidR="005B3E8F" w:rsidRPr="00612EDE" w:rsidRDefault="004F7ACE" w:rsidP="00543F80">
      <w:pPr>
        <w:spacing w:line="360" w:lineRule="auto"/>
        <w:ind w:firstLineChars="200" w:firstLine="480"/>
        <w:jc w:val="center"/>
        <w:rPr>
          <w:rFonts w:ascii="SimHei" w:eastAsia="SimHei" w:hAnsi="SimHei" w:cs="Times New Roman"/>
          <w:sz w:val="24"/>
        </w:rPr>
      </w:pPr>
      <w:r w:rsidRPr="00612EDE">
        <w:rPr>
          <w:rFonts w:ascii="SimHei" w:eastAsia="SimHei" w:hAnsi="SimHei" w:cs="Times New Roman"/>
          <w:sz w:val="24"/>
        </w:rPr>
        <w:t>一、引言</w:t>
      </w:r>
    </w:p>
    <w:p w14:paraId="16431A7B" w14:textId="53AA9158" w:rsidR="00710DFC" w:rsidRDefault="00210FEE" w:rsidP="00543F80">
      <w:pPr>
        <w:spacing w:line="360" w:lineRule="auto"/>
        <w:ind w:firstLineChars="200" w:firstLine="480"/>
        <w:rPr>
          <w:rFonts w:ascii="Times New Roman" w:eastAsia="SimSun" w:hAnsi="Times New Roman" w:cs="Times New Roman"/>
          <w:sz w:val="24"/>
        </w:rPr>
      </w:pPr>
      <w:r w:rsidRPr="001C7D32">
        <w:rPr>
          <w:rFonts w:ascii="Times New Roman" w:eastAsia="SimSun" w:hAnsi="Times New Roman" w:cs="Times New Roman"/>
          <w:sz w:val="24"/>
        </w:rPr>
        <w:t>坚持和完善中国特色社会主义制度、</w:t>
      </w:r>
      <w:r>
        <w:rPr>
          <w:rFonts w:ascii="Times New Roman" w:eastAsia="SimSun" w:hAnsi="Times New Roman" w:cs="Times New Roman" w:hint="eastAsia"/>
          <w:sz w:val="24"/>
        </w:rPr>
        <w:t>推进</w:t>
      </w:r>
      <w:r w:rsidRPr="00174C06">
        <w:rPr>
          <w:rFonts w:ascii="Times New Roman" w:eastAsia="SimSun" w:hAnsi="Times New Roman" w:cs="Times New Roman"/>
          <w:sz w:val="24"/>
        </w:rPr>
        <w:t>国家治理体系和治理能力现代化</w:t>
      </w:r>
      <w:r>
        <w:rPr>
          <w:rFonts w:ascii="Times New Roman" w:eastAsia="SimSun" w:hAnsi="Times New Roman" w:cs="Times New Roman" w:hint="eastAsia"/>
          <w:sz w:val="24"/>
        </w:rPr>
        <w:t>，不仅</w:t>
      </w:r>
      <w:r w:rsidRPr="001A6E4D">
        <w:rPr>
          <w:rFonts w:ascii="Times New Roman" w:eastAsia="SimSun" w:hAnsi="Times New Roman" w:cs="Times New Roman"/>
          <w:sz w:val="24"/>
        </w:rPr>
        <w:t>是当前党和国家的总体工作目标，更是一个需要全民戮力同心、长期努力的过程</w:t>
      </w:r>
      <w:r w:rsidR="008E4657" w:rsidRPr="008E4657">
        <w:rPr>
          <w:rFonts w:ascii="Times New Roman" w:eastAsia="SimSun" w:hAnsi="Times New Roman" w:cs="Times New Roman"/>
          <w:sz w:val="24"/>
          <w:vertAlign w:val="superscript"/>
        </w:rPr>
        <w:t>[1][2]</w:t>
      </w:r>
      <w:r w:rsidRPr="001A6E4D">
        <w:rPr>
          <w:rFonts w:ascii="Times New Roman" w:eastAsia="SimSun" w:hAnsi="Times New Roman" w:cs="Times New Roman"/>
          <w:sz w:val="24"/>
        </w:rPr>
        <w:t>。这就</w:t>
      </w:r>
      <w:r w:rsidR="00710DFC" w:rsidRPr="001A6E4D">
        <w:rPr>
          <w:rFonts w:ascii="Times New Roman" w:eastAsia="SimSun" w:hAnsi="Times New Roman" w:cs="Times New Roman"/>
          <w:sz w:val="24"/>
        </w:rPr>
        <w:t>对</w:t>
      </w:r>
      <w:r w:rsidRPr="001A6E4D">
        <w:rPr>
          <w:rFonts w:ascii="Times New Roman" w:eastAsia="SimSun" w:hAnsi="Times New Roman" w:cs="Times New Roman"/>
          <w:sz w:val="24"/>
        </w:rPr>
        <w:t>新时代</w:t>
      </w:r>
      <w:r w:rsidR="00710DFC" w:rsidRPr="001A6E4D">
        <w:rPr>
          <w:rFonts w:ascii="Times New Roman" w:eastAsia="SimSun" w:hAnsi="Times New Roman" w:cs="Times New Roman"/>
          <w:sz w:val="24"/>
        </w:rPr>
        <w:t>人才领会国家治理方略、理解国家治理规律、把握治理实践方向和预期提出了更高水平要求。公共政策作为实现现代化政府治理和社会治理的核心手段，是当前高等教育中进行国家治理普及性教育的重要抓手</w:t>
      </w:r>
      <w:r w:rsidR="007E59BD" w:rsidRPr="007E59BD">
        <w:rPr>
          <w:rFonts w:ascii="Times New Roman" w:eastAsia="SimSun" w:hAnsi="Times New Roman" w:cs="Times New Roman" w:hint="eastAsia"/>
          <w:sz w:val="24"/>
          <w:vertAlign w:val="superscript"/>
        </w:rPr>
        <w:t>[</w:t>
      </w:r>
      <w:r w:rsidR="007E59BD" w:rsidRPr="007E59BD">
        <w:rPr>
          <w:rFonts w:ascii="Times New Roman" w:eastAsia="SimSun" w:hAnsi="Times New Roman" w:cs="Times New Roman"/>
          <w:sz w:val="24"/>
          <w:vertAlign w:val="superscript"/>
        </w:rPr>
        <w:t>3</w:t>
      </w:r>
      <w:r w:rsidR="00B17701">
        <w:rPr>
          <w:rFonts w:ascii="Times New Roman" w:eastAsia="SimSun" w:hAnsi="Times New Roman" w:cs="Times New Roman"/>
          <w:sz w:val="24"/>
          <w:vertAlign w:val="superscript"/>
        </w:rPr>
        <w:t>]</w:t>
      </w:r>
      <w:r w:rsidR="00710DFC" w:rsidRPr="001A6E4D">
        <w:rPr>
          <w:rFonts w:ascii="Times New Roman" w:eastAsia="SimSun" w:hAnsi="Times New Roman" w:cs="Times New Roman"/>
          <w:sz w:val="24"/>
        </w:rPr>
        <w:t>。面对新时期学生背景多元化、学习需求多样化等特征，如何调整政策教学、降低专业门槛、避免学用</w:t>
      </w:r>
      <w:r w:rsidR="00710DFC" w:rsidRPr="001A6E4D">
        <w:rPr>
          <w:rFonts w:ascii="Times New Roman" w:eastAsia="SimSun" w:hAnsi="Times New Roman" w:cs="Times New Roman"/>
          <w:sz w:val="24"/>
        </w:rPr>
        <w:t>“</w:t>
      </w:r>
      <w:r w:rsidR="00710DFC" w:rsidRPr="001A6E4D">
        <w:rPr>
          <w:rFonts w:ascii="Times New Roman" w:eastAsia="SimSun" w:hAnsi="Times New Roman" w:cs="Times New Roman"/>
          <w:sz w:val="24"/>
        </w:rPr>
        <w:t>两张皮</w:t>
      </w:r>
      <w:r w:rsidR="00710DFC" w:rsidRPr="001A6E4D">
        <w:rPr>
          <w:rFonts w:ascii="Times New Roman" w:eastAsia="SimSun" w:hAnsi="Times New Roman" w:cs="Times New Roman"/>
          <w:sz w:val="24"/>
        </w:rPr>
        <w:t>”</w:t>
      </w:r>
      <w:r w:rsidR="009455CB" w:rsidRPr="009455CB">
        <w:rPr>
          <w:rFonts w:ascii="Times New Roman" w:eastAsia="SimSun" w:hAnsi="Times New Roman" w:cs="Times New Roman"/>
          <w:sz w:val="24"/>
          <w:vertAlign w:val="superscript"/>
        </w:rPr>
        <w:t>[4]</w:t>
      </w:r>
      <w:r w:rsidR="00710DFC" w:rsidRPr="001A6E4D">
        <w:rPr>
          <w:rFonts w:ascii="Times New Roman" w:eastAsia="SimSun" w:hAnsi="Times New Roman" w:cs="Times New Roman"/>
          <w:sz w:val="24"/>
        </w:rPr>
        <w:t>，</w:t>
      </w:r>
      <w:del w:id="47" w:author="Hu Yue" w:date="2023-07-20T14:32:00Z">
        <w:r w:rsidR="00710DFC" w:rsidRPr="001A6E4D" w:rsidDel="00460DE9">
          <w:rPr>
            <w:rFonts w:ascii="Times New Roman" w:eastAsia="SimSun" w:hAnsi="Times New Roman" w:cs="Times New Roman"/>
            <w:sz w:val="24"/>
          </w:rPr>
          <w:delText>以</w:delText>
        </w:r>
      </w:del>
      <w:r w:rsidR="00710DFC" w:rsidRPr="001A6E4D">
        <w:rPr>
          <w:rFonts w:ascii="Times New Roman" w:eastAsia="SimSun" w:hAnsi="Times New Roman" w:cs="Times New Roman"/>
          <w:sz w:val="24"/>
        </w:rPr>
        <w:t>更好适应时代需求、国家人才培养需求，</w:t>
      </w:r>
      <w:ins w:id="48" w:author="Hu Yue" w:date="2023-07-20T14:32:00Z">
        <w:r w:rsidR="00460DE9">
          <w:rPr>
            <w:rFonts w:ascii="Times New Roman" w:eastAsia="SimSun" w:hAnsi="Times New Roman" w:cs="Times New Roman" w:hint="eastAsia"/>
            <w:sz w:val="24"/>
          </w:rPr>
          <w:t>已</w:t>
        </w:r>
      </w:ins>
      <w:r w:rsidR="00710DFC" w:rsidRPr="001A6E4D">
        <w:rPr>
          <w:rFonts w:ascii="Times New Roman" w:eastAsia="SimSun" w:hAnsi="Times New Roman" w:cs="Times New Roman"/>
          <w:sz w:val="24"/>
        </w:rPr>
        <w:t>成为当前国家政策普及性教育的重要课题</w:t>
      </w:r>
      <w:r w:rsidR="0087440D" w:rsidRPr="0087440D">
        <w:rPr>
          <w:rFonts w:ascii="Times New Roman" w:eastAsia="SimSun" w:hAnsi="Times New Roman" w:cs="Times New Roman" w:hint="eastAsia"/>
          <w:sz w:val="24"/>
          <w:vertAlign w:val="superscript"/>
        </w:rPr>
        <w:t>[</w:t>
      </w:r>
      <w:r w:rsidR="0087440D" w:rsidRPr="0087440D">
        <w:rPr>
          <w:rFonts w:ascii="Times New Roman" w:eastAsia="SimSun" w:hAnsi="Times New Roman" w:cs="Times New Roman"/>
          <w:sz w:val="24"/>
          <w:vertAlign w:val="superscript"/>
        </w:rPr>
        <w:t>5]</w:t>
      </w:r>
      <w:r w:rsidR="00710DFC" w:rsidRPr="001A6E4D">
        <w:rPr>
          <w:rFonts w:ascii="Times New Roman" w:eastAsia="SimSun" w:hAnsi="Times New Roman" w:cs="Times New Roman"/>
          <w:sz w:val="24"/>
        </w:rPr>
        <w:t>。本文</w:t>
      </w:r>
      <w:r w:rsidRPr="001A6E4D">
        <w:rPr>
          <w:rFonts w:ascii="Times New Roman" w:eastAsia="SimSun" w:hAnsi="Times New Roman" w:cs="Times New Roman"/>
          <w:sz w:val="24"/>
        </w:rPr>
        <w:t>以</w:t>
      </w:r>
      <w:r w:rsidR="001E4239" w:rsidRPr="001A6E4D">
        <w:rPr>
          <w:rFonts w:ascii="Times New Roman" w:eastAsia="SimSun" w:hAnsi="Times New Roman" w:cs="Times New Roman"/>
          <w:sz w:val="24"/>
        </w:rPr>
        <w:t>清华大学《</w:t>
      </w:r>
      <w:r w:rsidRPr="001A6E4D">
        <w:rPr>
          <w:rFonts w:ascii="Times New Roman" w:eastAsia="SimSun" w:hAnsi="Times New Roman" w:cs="Times New Roman"/>
          <w:sz w:val="24"/>
        </w:rPr>
        <w:t>理解公共政策：多元视角与案例解析</w:t>
      </w:r>
      <w:r w:rsidR="001E4239" w:rsidRPr="001A6E4D">
        <w:rPr>
          <w:rFonts w:ascii="Times New Roman" w:eastAsia="SimSun" w:hAnsi="Times New Roman" w:cs="Times New Roman"/>
          <w:sz w:val="24"/>
        </w:rPr>
        <w:t>》</w:t>
      </w:r>
      <w:r w:rsidRPr="001A6E4D">
        <w:rPr>
          <w:rFonts w:ascii="Times New Roman" w:eastAsia="SimSun" w:hAnsi="Times New Roman" w:cs="Times New Roman"/>
          <w:sz w:val="24"/>
        </w:rPr>
        <w:t>通识课程</w:t>
      </w:r>
      <w:r w:rsidR="001E4239" w:rsidRPr="001A6E4D">
        <w:rPr>
          <w:rFonts w:ascii="Times New Roman" w:eastAsia="SimSun" w:hAnsi="Times New Roman" w:cs="Times New Roman"/>
          <w:sz w:val="24"/>
        </w:rPr>
        <w:t>（后简称《理解公共政策》）</w:t>
      </w:r>
      <w:r w:rsidRPr="001A6E4D">
        <w:rPr>
          <w:rFonts w:ascii="Times New Roman" w:eastAsia="SimSun" w:hAnsi="Times New Roman" w:cs="Times New Roman"/>
          <w:sz w:val="24"/>
        </w:rPr>
        <w:t>为例，对相关教育教学创新方向和方式方法进行讨论，</w:t>
      </w:r>
      <w:del w:id="49" w:author="Hu Yue" w:date="2023-07-20T14:37:00Z">
        <w:r w:rsidRPr="001A6E4D" w:rsidDel="00811EAE">
          <w:rPr>
            <w:rFonts w:ascii="Times New Roman" w:eastAsia="SimSun" w:hAnsi="Times New Roman" w:cs="Times New Roman"/>
            <w:sz w:val="24"/>
          </w:rPr>
          <w:delText>以</w:delText>
        </w:r>
        <w:r w:rsidDel="00811EAE">
          <w:rPr>
            <w:rFonts w:ascii="Times New Roman" w:eastAsia="SimSun" w:hAnsi="Times New Roman" w:cs="Times New Roman" w:hint="eastAsia"/>
            <w:sz w:val="24"/>
          </w:rPr>
          <w:delText>兹</w:delText>
        </w:r>
      </w:del>
      <w:r>
        <w:rPr>
          <w:rFonts w:ascii="Times New Roman" w:eastAsia="SimSun" w:hAnsi="Times New Roman" w:cs="Times New Roman" w:hint="eastAsia"/>
          <w:sz w:val="24"/>
        </w:rPr>
        <w:t>为国家治理普及性教育实践提供理论探索和经验借鉴。</w:t>
      </w:r>
    </w:p>
    <w:p w14:paraId="64C141D3" w14:textId="7B25F9F8" w:rsidR="00710DFC" w:rsidRPr="00A70DFA" w:rsidRDefault="00710DFC" w:rsidP="00543F80">
      <w:pPr>
        <w:spacing w:line="360" w:lineRule="auto"/>
        <w:ind w:firstLineChars="200" w:firstLine="480"/>
        <w:jc w:val="center"/>
        <w:rPr>
          <w:rFonts w:ascii="SimHei" w:eastAsia="SimHei" w:hAnsi="SimHei" w:cs="Times New Roman"/>
          <w:sz w:val="24"/>
        </w:rPr>
      </w:pPr>
      <w:r w:rsidRPr="00A70DFA">
        <w:rPr>
          <w:rFonts w:ascii="SimHei" w:eastAsia="SimHei" w:hAnsi="SimHei" w:cs="Times New Roman" w:hint="eastAsia"/>
          <w:sz w:val="24"/>
        </w:rPr>
        <w:t>二、</w:t>
      </w:r>
      <w:r w:rsidR="00210FEE" w:rsidRPr="00A70DFA">
        <w:rPr>
          <w:rFonts w:ascii="SimHei" w:eastAsia="SimHei" w:hAnsi="SimHei" w:cs="Times New Roman" w:hint="eastAsia"/>
          <w:sz w:val="24"/>
        </w:rPr>
        <w:t>国家治理普及性教育的</w:t>
      </w:r>
      <w:r w:rsidRPr="00A70DFA">
        <w:rPr>
          <w:rFonts w:ascii="SimHei" w:eastAsia="SimHei" w:hAnsi="SimHei" w:cs="Times New Roman" w:hint="eastAsia"/>
          <w:sz w:val="24"/>
        </w:rPr>
        <w:t>育人目标与实践问题</w:t>
      </w:r>
    </w:p>
    <w:p w14:paraId="66420A88" w14:textId="1F4322DD" w:rsidR="000F4CF8" w:rsidRDefault="00710DFC"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在</w:t>
      </w:r>
      <w:r w:rsidR="00210FEE">
        <w:rPr>
          <w:rFonts w:ascii="Times New Roman" w:eastAsia="SimSun" w:hAnsi="Times New Roman" w:cs="Times New Roman" w:hint="eastAsia"/>
          <w:sz w:val="24"/>
        </w:rPr>
        <w:t>发展多元治理、建设中国式现代化的时代</w:t>
      </w:r>
      <w:r>
        <w:rPr>
          <w:rFonts w:ascii="Times New Roman" w:eastAsia="SimSun" w:hAnsi="Times New Roman" w:cs="Times New Roman" w:hint="eastAsia"/>
          <w:sz w:val="24"/>
        </w:rPr>
        <w:t>背景下，</w:t>
      </w:r>
      <w:r w:rsidR="000F4CF8">
        <w:rPr>
          <w:rFonts w:ascii="Times New Roman" w:eastAsia="SimSun" w:hAnsi="Times New Roman" w:cs="Times New Roman" w:hint="eastAsia"/>
          <w:sz w:val="24"/>
        </w:rPr>
        <w:t>进行国家治理普及性教育——</w:t>
      </w:r>
      <w:r>
        <w:rPr>
          <w:rFonts w:ascii="Times New Roman" w:eastAsia="SimSun" w:hAnsi="Times New Roman" w:cs="Times New Roman" w:hint="eastAsia"/>
          <w:sz w:val="24"/>
        </w:rPr>
        <w:t>统一国家治理目标、普及治理原则规律、提升治理认知能力</w:t>
      </w:r>
      <w:r w:rsidR="000F4CF8">
        <w:rPr>
          <w:rFonts w:ascii="Times New Roman" w:eastAsia="SimSun" w:hAnsi="Times New Roman" w:cs="Times New Roman" w:hint="eastAsia"/>
          <w:sz w:val="24"/>
        </w:rPr>
        <w:t>——</w:t>
      </w:r>
      <w:r w:rsidR="00210FEE">
        <w:rPr>
          <w:rFonts w:ascii="Times New Roman" w:eastAsia="SimSun" w:hAnsi="Times New Roman" w:cs="Times New Roman" w:hint="eastAsia"/>
          <w:sz w:val="24"/>
        </w:rPr>
        <w:t>已成为</w:t>
      </w:r>
      <w:r>
        <w:rPr>
          <w:rFonts w:ascii="Times New Roman" w:eastAsia="SimSun" w:hAnsi="Times New Roman" w:cs="Times New Roman" w:hint="eastAsia"/>
          <w:sz w:val="24"/>
        </w:rPr>
        <w:t>实</w:t>
      </w:r>
      <w:r>
        <w:rPr>
          <w:rFonts w:ascii="Times New Roman" w:eastAsia="SimSun" w:hAnsi="Times New Roman" w:cs="Times New Roman" w:hint="eastAsia"/>
          <w:sz w:val="24"/>
        </w:rPr>
        <w:lastRenderedPageBreak/>
        <w:t>现有序社会</w:t>
      </w:r>
      <w:r w:rsidR="00210FEE">
        <w:rPr>
          <w:rFonts w:ascii="Times New Roman" w:eastAsia="SimSun" w:hAnsi="Times New Roman" w:cs="Times New Roman" w:hint="eastAsia"/>
          <w:sz w:val="24"/>
        </w:rPr>
        <w:t>运行</w:t>
      </w:r>
      <w:r>
        <w:rPr>
          <w:rFonts w:ascii="Times New Roman" w:eastAsia="SimSun" w:hAnsi="Times New Roman" w:cs="Times New Roman" w:hint="eastAsia"/>
          <w:sz w:val="24"/>
        </w:rPr>
        <w:t>和有序政治参与的重要社会基础，也是</w:t>
      </w:r>
      <w:r w:rsidR="00210FEE">
        <w:rPr>
          <w:rFonts w:ascii="Times New Roman" w:eastAsia="SimSun" w:hAnsi="Times New Roman" w:cs="Times New Roman" w:hint="eastAsia"/>
          <w:sz w:val="24"/>
        </w:rPr>
        <w:t>国家发展新阶段对人才的重要需求</w:t>
      </w:r>
      <w:r>
        <w:rPr>
          <w:rFonts w:ascii="Times New Roman" w:eastAsia="SimSun" w:hAnsi="Times New Roman" w:cs="Times New Roman" w:hint="eastAsia"/>
          <w:sz w:val="24"/>
        </w:rPr>
        <w:t>。</w:t>
      </w:r>
      <w:r w:rsidR="000F4CF8">
        <w:rPr>
          <w:rFonts w:ascii="Times New Roman" w:eastAsia="SimSun" w:hAnsi="Times New Roman" w:cs="Times New Roman" w:hint="eastAsia"/>
          <w:sz w:val="24"/>
        </w:rPr>
        <w:t>而</w:t>
      </w:r>
      <w:r>
        <w:rPr>
          <w:rFonts w:ascii="Times New Roman" w:eastAsia="SimSun" w:hAnsi="Times New Roman" w:cs="Times New Roman" w:hint="eastAsia"/>
          <w:sz w:val="24"/>
        </w:rPr>
        <w:t>在对国家治理知识普及性教育中，</w:t>
      </w:r>
      <w:r w:rsidR="00210FEE">
        <w:rPr>
          <w:rFonts w:ascii="Times New Roman" w:eastAsia="SimSun" w:hAnsi="Times New Roman" w:cs="Times New Roman" w:hint="eastAsia"/>
          <w:sz w:val="24"/>
        </w:rPr>
        <w:t>公共</w:t>
      </w:r>
      <w:r>
        <w:rPr>
          <w:rFonts w:ascii="Times New Roman" w:eastAsia="SimSun" w:hAnsi="Times New Roman" w:cs="Times New Roman" w:hint="eastAsia"/>
          <w:sz w:val="24"/>
        </w:rPr>
        <w:t>政策教育</w:t>
      </w:r>
      <w:r w:rsidR="000F4CF8">
        <w:rPr>
          <w:rFonts w:ascii="Times New Roman" w:eastAsia="SimSun" w:hAnsi="Times New Roman" w:cs="Times New Roman" w:hint="eastAsia"/>
          <w:sz w:val="24"/>
        </w:rPr>
        <w:t>则扮演着重要角色。</w:t>
      </w:r>
    </w:p>
    <w:p w14:paraId="380D4914" w14:textId="01A2BA6E" w:rsidR="00F67575" w:rsidRDefault="00710DFC"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公共政策</w:t>
      </w:r>
      <w:r>
        <w:rPr>
          <w:rFonts w:ascii="Times New Roman" w:eastAsia="SimSun" w:hAnsi="Times New Roman" w:cs="Times New Roman" w:hint="eastAsia"/>
          <w:sz w:val="24"/>
        </w:rPr>
        <w:t>是</w:t>
      </w:r>
      <w:r w:rsidRPr="00217CD3">
        <w:rPr>
          <w:rFonts w:ascii="Times New Roman" w:eastAsia="SimSun" w:hAnsi="Times New Roman" w:cs="Times New Roman"/>
          <w:sz w:val="24"/>
        </w:rPr>
        <w:t>由政府实体</w:t>
      </w:r>
      <w:r>
        <w:rPr>
          <w:rFonts w:ascii="Times New Roman" w:eastAsia="SimSun" w:hAnsi="Times New Roman" w:cs="Times New Roman" w:hint="eastAsia"/>
          <w:sz w:val="24"/>
        </w:rPr>
        <w:t>及公共部门</w:t>
      </w:r>
      <w:r w:rsidRPr="00217CD3">
        <w:rPr>
          <w:rFonts w:ascii="Times New Roman" w:eastAsia="SimSun" w:hAnsi="Times New Roman" w:cs="Times New Roman"/>
          <w:sz w:val="24"/>
        </w:rPr>
        <w:t>颁布的有关特定</w:t>
      </w:r>
      <w:r>
        <w:rPr>
          <w:rFonts w:ascii="Times New Roman" w:eastAsia="SimSun" w:hAnsi="Times New Roman" w:cs="Times New Roman" w:hint="eastAsia"/>
          <w:sz w:val="24"/>
        </w:rPr>
        <w:t>公共议题</w:t>
      </w:r>
      <w:r w:rsidRPr="00217CD3">
        <w:rPr>
          <w:rFonts w:ascii="Times New Roman" w:eastAsia="SimSun" w:hAnsi="Times New Roman" w:cs="Times New Roman"/>
          <w:sz w:val="24"/>
        </w:rPr>
        <w:t>的行动方针、监管措施、法律和资助优先事项的</w:t>
      </w:r>
      <w:r>
        <w:rPr>
          <w:rFonts w:ascii="Times New Roman" w:eastAsia="SimSun" w:hAnsi="Times New Roman" w:cs="Times New Roman" w:hint="eastAsia"/>
          <w:sz w:val="24"/>
        </w:rPr>
        <w:t>原则性规定和制度化建议</w:t>
      </w:r>
      <w:r w:rsidRPr="006214B9">
        <w:rPr>
          <w:rFonts w:ascii="Times New Roman" w:eastAsia="SimSun" w:hAnsi="Times New Roman" w:cs="Times New Roman" w:hint="eastAsia"/>
          <w:sz w:val="24"/>
        </w:rPr>
        <w:t>。</w:t>
      </w:r>
      <w:r w:rsidR="00210FEE" w:rsidRPr="00210FEE">
        <w:rPr>
          <w:rFonts w:ascii="Times New Roman" w:eastAsia="SimSun" w:hAnsi="Times New Roman" w:cs="Times New Roman"/>
          <w:sz w:val="24"/>
        </w:rPr>
        <w:t>现代社会中，</w:t>
      </w:r>
      <w:r w:rsidR="00210FEE">
        <w:rPr>
          <w:rFonts w:ascii="Times New Roman" w:eastAsia="SimSun" w:hAnsi="Times New Roman" w:cs="Times New Roman" w:hint="eastAsia"/>
          <w:sz w:val="24"/>
        </w:rPr>
        <w:t>它</w:t>
      </w:r>
      <w:r w:rsidR="00210FEE" w:rsidRPr="00210FEE">
        <w:rPr>
          <w:rFonts w:ascii="Times New Roman" w:eastAsia="SimSun" w:hAnsi="Times New Roman" w:cs="Times New Roman"/>
          <w:sz w:val="24"/>
        </w:rPr>
        <w:t>无处不在</w:t>
      </w:r>
      <w:r w:rsidR="00210FEE">
        <w:rPr>
          <w:rFonts w:ascii="Times New Roman" w:eastAsia="SimSun" w:hAnsi="Times New Roman" w:cs="Times New Roman" w:hint="eastAsia"/>
          <w:sz w:val="24"/>
        </w:rPr>
        <w:t>，扮演着</w:t>
      </w:r>
      <w:r w:rsidR="00210FEE" w:rsidRPr="00210FEE">
        <w:rPr>
          <w:rFonts w:ascii="Times New Roman" w:eastAsia="SimSun" w:hAnsi="Times New Roman" w:cs="Times New Roman"/>
          <w:sz w:val="24"/>
        </w:rPr>
        <w:t>联结决策者与执行者的纽带，也是规范群体行为、实现个体和社会发展的指向标。作为社会成员，越能综合理解公共政，就越能理解政府和社会治理逻辑，进而了解公民行为准则的初衷和边界；作为</w:t>
      </w:r>
      <w:r w:rsidR="00210FEE">
        <w:rPr>
          <w:rFonts w:ascii="Times New Roman" w:eastAsia="SimSun" w:hAnsi="Times New Roman" w:cs="Times New Roman" w:hint="eastAsia"/>
          <w:sz w:val="24"/>
        </w:rPr>
        <w:t>发展人才</w:t>
      </w:r>
      <w:r w:rsidR="00210FEE" w:rsidRPr="00210FEE">
        <w:rPr>
          <w:rFonts w:ascii="Times New Roman" w:eastAsia="SimSun" w:hAnsi="Times New Roman" w:cs="Times New Roman"/>
          <w:sz w:val="24"/>
        </w:rPr>
        <w:t>，对公共政策案例接触得越多样，也就越能掌握分析判断政策效果的技巧，以实现快速融入制度，借力制度优势，成为各类行业中的有力竞争者和决策者。</w:t>
      </w:r>
      <w:r>
        <w:rPr>
          <w:rFonts w:ascii="Times New Roman" w:eastAsia="SimSun" w:hAnsi="Times New Roman" w:cs="Times New Roman" w:hint="eastAsia"/>
          <w:sz w:val="24"/>
        </w:rPr>
        <w:t>通过理解公共政策理解国家治理，因而成为国家治理教育的重要途径。</w:t>
      </w:r>
    </w:p>
    <w:p w14:paraId="6AA0956E" w14:textId="5010CAE2" w:rsidR="000F4CF8" w:rsidRDefault="000F4CF8"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在</w:t>
      </w:r>
      <w:r w:rsidR="00217CD3">
        <w:rPr>
          <w:rFonts w:ascii="Times New Roman" w:eastAsia="SimSun" w:hAnsi="Times New Roman" w:cs="Times New Roman" w:hint="eastAsia"/>
          <w:sz w:val="24"/>
        </w:rPr>
        <w:t>当前的大学教育体系中，公共政策相关课程长期是政治学与行政学、公共管理等专业的必修课程</w:t>
      </w:r>
      <w:r w:rsidR="00F67575">
        <w:rPr>
          <w:rFonts w:ascii="Times New Roman" w:eastAsia="SimSun" w:hAnsi="Times New Roman" w:cs="Times New Roman" w:hint="eastAsia"/>
          <w:sz w:val="24"/>
        </w:rPr>
        <w:t>，教育模式和课程分析也更偏向管理专业，</w:t>
      </w:r>
      <w:r w:rsidR="002E7574" w:rsidRPr="006214B9">
        <w:rPr>
          <w:rFonts w:ascii="Times New Roman" w:eastAsia="SimSun" w:hAnsi="Times New Roman" w:cs="Times New Roman"/>
          <w:sz w:val="24"/>
        </w:rPr>
        <w:t>课程内容</w:t>
      </w:r>
      <w:r w:rsidR="00F67575">
        <w:rPr>
          <w:rFonts w:ascii="Times New Roman" w:eastAsia="SimSun" w:hAnsi="Times New Roman" w:cs="Times New Roman" w:hint="eastAsia"/>
          <w:sz w:val="24"/>
        </w:rPr>
        <w:t>多</w:t>
      </w:r>
      <w:r w:rsidR="002E7574" w:rsidRPr="006214B9">
        <w:rPr>
          <w:rFonts w:ascii="Times New Roman" w:eastAsia="SimSun" w:hAnsi="Times New Roman" w:cs="Times New Roman"/>
          <w:sz w:val="24"/>
        </w:rPr>
        <w:t>以公共财政、环境政策治理、健康政策等管理类专项理论和方法为</w:t>
      </w:r>
      <w:r w:rsidR="00F67575">
        <w:rPr>
          <w:rFonts w:ascii="Times New Roman" w:eastAsia="SimSun" w:hAnsi="Times New Roman" w:cs="Times New Roman" w:hint="eastAsia"/>
          <w:sz w:val="24"/>
        </w:rPr>
        <w:t>主体，具有较高的专业性，但也一定程度上为知识普及抬高了门槛</w:t>
      </w:r>
      <w:r w:rsidR="00C50E6D" w:rsidRPr="006214B9">
        <w:rPr>
          <w:rFonts w:ascii="Times New Roman" w:eastAsia="SimSun" w:hAnsi="Times New Roman" w:cs="Times New Roman" w:hint="eastAsia"/>
          <w:sz w:val="24"/>
        </w:rPr>
        <w:t>。</w:t>
      </w:r>
      <w:r w:rsidR="00F67575">
        <w:rPr>
          <w:rFonts w:ascii="Times New Roman" w:eastAsia="SimSun" w:hAnsi="Times New Roman" w:cs="Times New Roman" w:hint="eastAsia"/>
          <w:sz w:val="24"/>
        </w:rPr>
        <w:t>与此同时，</w:t>
      </w:r>
      <w:r>
        <w:rPr>
          <w:rFonts w:ascii="Times New Roman" w:eastAsia="SimSun" w:hAnsi="Times New Roman" w:cs="Times New Roman" w:hint="eastAsia"/>
          <w:sz w:val="24"/>
        </w:rPr>
        <w:t>随社会发展，大学生社会经济和文化背景逐渐多元化，学习需求也面向学术科研、服务社会、创新创业的多样化发展。国家对于各行业部门发展的全面部署和系统导向，更激发了学生在自身发展领域和路径理解国家治理和公共政策的热情与需求。</w:t>
      </w:r>
    </w:p>
    <w:p w14:paraId="478746D1" w14:textId="61C0EE70" w:rsidR="0013401D" w:rsidRDefault="000F4CF8"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传统的专业化教学与学生的专业需求形成张力，加剧了</w:t>
      </w:r>
      <w:r w:rsidR="008319B6" w:rsidRPr="009B6F62">
        <w:rPr>
          <w:rFonts w:ascii="Times New Roman" w:eastAsia="SimSun" w:hAnsi="Times New Roman" w:cs="Times New Roman" w:hint="eastAsia"/>
          <w:sz w:val="24"/>
        </w:rPr>
        <w:t>教学主客体分离、教学指向背离学生需求矛盾</w:t>
      </w:r>
      <w:r w:rsidR="00656A28" w:rsidRPr="006214B9">
        <w:rPr>
          <w:rFonts w:ascii="Times New Roman" w:eastAsia="SimSun" w:hAnsi="Times New Roman" w:cs="Times New Roman" w:hint="eastAsia"/>
          <w:sz w:val="24"/>
        </w:rPr>
        <w:t>，</w:t>
      </w:r>
      <w:r w:rsidR="00490BA3" w:rsidRPr="006214B9">
        <w:rPr>
          <w:rFonts w:ascii="Times New Roman" w:eastAsia="SimSun" w:hAnsi="Times New Roman" w:cs="Times New Roman" w:hint="eastAsia"/>
          <w:sz w:val="24"/>
        </w:rPr>
        <w:t>导致</w:t>
      </w:r>
      <w:r w:rsidR="00656A28" w:rsidRPr="006214B9">
        <w:rPr>
          <w:rFonts w:ascii="Times New Roman" w:eastAsia="SimSun" w:hAnsi="Times New Roman" w:cs="Times New Roman" w:hint="eastAsia"/>
          <w:sz w:val="24"/>
        </w:rPr>
        <w:t>学生所学知识</w:t>
      </w:r>
      <w:r w:rsidR="001E4239">
        <w:rPr>
          <w:rFonts w:ascii="Times New Roman" w:eastAsia="SimSun" w:hAnsi="Times New Roman" w:cs="Times New Roman" w:hint="eastAsia"/>
          <w:sz w:val="24"/>
        </w:rPr>
        <w:t>难以与</w:t>
      </w:r>
      <w:r w:rsidR="00F575D0" w:rsidRPr="006214B9">
        <w:rPr>
          <w:rFonts w:ascii="Times New Roman" w:eastAsia="SimSun" w:hAnsi="Times New Roman" w:cs="Times New Roman"/>
          <w:sz w:val="24"/>
        </w:rPr>
        <w:t>自己本专业知识贯通，</w:t>
      </w:r>
      <w:r w:rsidR="00457DA3" w:rsidRPr="006214B9">
        <w:rPr>
          <w:rFonts w:ascii="Times New Roman" w:eastAsia="SimSun" w:hAnsi="Times New Roman" w:cs="Times New Roman" w:hint="eastAsia"/>
          <w:sz w:val="24"/>
        </w:rPr>
        <w:t>最终</w:t>
      </w:r>
      <w:r w:rsidR="00E4254B" w:rsidRPr="006214B9">
        <w:rPr>
          <w:rFonts w:ascii="Times New Roman" w:eastAsia="SimSun" w:hAnsi="Times New Roman" w:cs="Times New Roman" w:hint="eastAsia"/>
          <w:sz w:val="24"/>
        </w:rPr>
        <w:t>造成</w:t>
      </w:r>
      <w:r w:rsidR="00F575D0" w:rsidRPr="006214B9">
        <w:rPr>
          <w:rFonts w:ascii="Times New Roman" w:eastAsia="SimSun" w:hAnsi="Times New Roman" w:cs="Times New Roman"/>
          <w:sz w:val="24"/>
        </w:rPr>
        <w:t>学用</w:t>
      </w:r>
      <w:r w:rsidR="00F575D0" w:rsidRPr="006214B9">
        <w:rPr>
          <w:rFonts w:ascii="Times New Roman" w:eastAsia="SimSun" w:hAnsi="Times New Roman" w:cs="Times New Roman"/>
          <w:sz w:val="24"/>
        </w:rPr>
        <w:t>“</w:t>
      </w:r>
      <w:r w:rsidR="00F575D0" w:rsidRPr="006214B9">
        <w:rPr>
          <w:rFonts w:ascii="Times New Roman" w:eastAsia="SimSun" w:hAnsi="Times New Roman" w:cs="Times New Roman"/>
          <w:sz w:val="24"/>
        </w:rPr>
        <w:t>两张皮</w:t>
      </w:r>
      <w:r w:rsidR="00F575D0" w:rsidRPr="006214B9">
        <w:rPr>
          <w:rFonts w:ascii="Times New Roman" w:eastAsia="SimSun" w:hAnsi="Times New Roman" w:cs="Times New Roman"/>
          <w:sz w:val="24"/>
        </w:rPr>
        <w:t>”</w:t>
      </w:r>
      <w:r w:rsidR="001E4239">
        <w:rPr>
          <w:rFonts w:ascii="Times New Roman" w:eastAsia="SimSun" w:hAnsi="Times New Roman" w:cs="Times New Roman" w:hint="eastAsia"/>
          <w:sz w:val="24"/>
        </w:rPr>
        <w:t>、“通识课不常识”</w:t>
      </w:r>
      <w:r w:rsidR="00F575D0" w:rsidRPr="006214B9">
        <w:rPr>
          <w:rFonts w:ascii="Times New Roman" w:eastAsia="SimSun" w:hAnsi="Times New Roman" w:cs="Times New Roman"/>
          <w:sz w:val="24"/>
        </w:rPr>
        <w:t>的窘境</w:t>
      </w:r>
      <w:r w:rsidR="00912CD7" w:rsidRPr="002E7E04">
        <w:rPr>
          <w:rFonts w:ascii="Times New Roman" w:eastAsia="SimSun" w:hAnsi="Times New Roman" w:cs="Times New Roman" w:hint="eastAsia"/>
          <w:sz w:val="24"/>
        </w:rPr>
        <w:t>。</w:t>
      </w:r>
      <w:r w:rsidR="00716F7E" w:rsidRPr="006214B9">
        <w:rPr>
          <w:rFonts w:ascii="Times New Roman" w:eastAsia="SimSun" w:hAnsi="Times New Roman" w:cs="Times New Roman" w:hint="eastAsia"/>
          <w:sz w:val="24"/>
        </w:rPr>
        <w:t>不仅如此，</w:t>
      </w:r>
      <w:r w:rsidR="002A430D" w:rsidRPr="006214B9">
        <w:rPr>
          <w:rFonts w:ascii="Times New Roman" w:eastAsia="SimSun" w:hAnsi="Times New Roman" w:cs="Times New Roman" w:hint="eastAsia"/>
          <w:sz w:val="24"/>
        </w:rPr>
        <w:t>政策分析课程</w:t>
      </w:r>
      <w:r w:rsidR="004548D0" w:rsidRPr="009B6F62">
        <w:rPr>
          <w:rFonts w:ascii="Times New Roman" w:eastAsia="SimSun" w:hAnsi="Times New Roman" w:cs="Times New Roman" w:hint="eastAsia"/>
          <w:sz w:val="24"/>
        </w:rPr>
        <w:t>的教学方式普遍为课上教师分析理论、案例，课后学生阅读、提交报告的方式，以灌输知识为核心，培养能力单一、缺少互动</w:t>
      </w:r>
      <w:r w:rsidR="001E4239">
        <w:rPr>
          <w:rFonts w:ascii="Times New Roman" w:eastAsia="SimSun" w:hAnsi="Times New Roman" w:cs="Times New Roman" w:hint="eastAsia"/>
          <w:sz w:val="24"/>
        </w:rPr>
        <w:t>。</w:t>
      </w:r>
      <w:r w:rsidR="004548D0" w:rsidRPr="009B6F62">
        <w:rPr>
          <w:rFonts w:ascii="Times New Roman" w:eastAsia="SimSun" w:hAnsi="Times New Roman" w:cs="Times New Roman" w:hint="eastAsia"/>
          <w:sz w:val="24"/>
        </w:rPr>
        <w:t>教学内容也多以传统政策过程理论为主，没有与</w:t>
      </w:r>
      <w:r w:rsidR="001E4239">
        <w:rPr>
          <w:rFonts w:ascii="Times New Roman" w:eastAsia="SimSun" w:hAnsi="Times New Roman" w:cs="Times New Roman" w:hint="eastAsia"/>
          <w:sz w:val="24"/>
        </w:rPr>
        <w:t>政治学、社会学、经济学最新研究成果与</w:t>
      </w:r>
      <w:r w:rsidR="004548D0" w:rsidRPr="009B6F62">
        <w:rPr>
          <w:rFonts w:ascii="Times New Roman" w:eastAsia="SimSun" w:hAnsi="Times New Roman" w:cs="Times New Roman" w:hint="eastAsia"/>
          <w:sz w:val="24"/>
        </w:rPr>
        <w:t>分析方法（如大数据政策分析等）相结合</w:t>
      </w:r>
      <w:r w:rsidR="001E4239">
        <w:rPr>
          <w:rFonts w:ascii="Times New Roman" w:eastAsia="SimSun" w:hAnsi="Times New Roman" w:cs="Times New Roman" w:hint="eastAsia"/>
          <w:sz w:val="24"/>
        </w:rPr>
        <w:t>，造成课程吸引力下降，学生注意力容易分散等现象。</w:t>
      </w:r>
    </w:p>
    <w:p w14:paraId="2F6D0DF9" w14:textId="501C5398" w:rsidR="00AD6AA0" w:rsidRPr="006214B9" w:rsidRDefault="0013401D" w:rsidP="00A70DFA">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针对国家人才培养需求和以上实践矛盾，对公共政策普及性课程的建设和探索已成为新时代全方位人才培养亟待解决的问题，也是国家治理普及教育的重要突破口。</w:t>
      </w:r>
    </w:p>
    <w:p w14:paraId="54DCB8FA" w14:textId="36269FA2" w:rsidR="009A086F" w:rsidRPr="00E27BC4" w:rsidRDefault="00A70DFA" w:rsidP="00543F80">
      <w:pPr>
        <w:spacing w:line="360" w:lineRule="auto"/>
        <w:ind w:firstLineChars="200" w:firstLine="480"/>
        <w:jc w:val="center"/>
        <w:rPr>
          <w:rFonts w:ascii="SimHei" w:eastAsia="SimHei" w:hAnsi="SimHei" w:cs="Times New Roman"/>
          <w:sz w:val="24"/>
        </w:rPr>
      </w:pPr>
      <w:r w:rsidRPr="00E27BC4">
        <w:rPr>
          <w:rFonts w:ascii="SimHei" w:eastAsia="SimHei" w:hAnsi="SimHei" w:cs="Times New Roman" w:hint="eastAsia"/>
          <w:sz w:val="24"/>
        </w:rPr>
        <w:t>三</w:t>
      </w:r>
      <w:r w:rsidR="009A086F" w:rsidRPr="00E27BC4">
        <w:rPr>
          <w:rFonts w:ascii="SimHei" w:eastAsia="SimHei" w:hAnsi="SimHei" w:cs="Times New Roman" w:hint="eastAsia"/>
          <w:sz w:val="24"/>
        </w:rPr>
        <w:t>、</w:t>
      </w:r>
      <w:r w:rsidR="00476AA7" w:rsidRPr="00E27BC4">
        <w:rPr>
          <w:rFonts w:ascii="SimHei" w:eastAsia="SimHei" w:hAnsi="SimHei" w:cs="Times New Roman" w:hint="eastAsia"/>
          <w:sz w:val="24"/>
        </w:rPr>
        <w:t>《理解公共政策》</w:t>
      </w:r>
      <w:r w:rsidR="00DA56F3" w:rsidRPr="00E27BC4">
        <w:rPr>
          <w:rFonts w:ascii="SimHei" w:eastAsia="SimHei" w:hAnsi="SimHei" w:cs="Times New Roman" w:hint="eastAsia"/>
          <w:sz w:val="24"/>
        </w:rPr>
        <w:t>的</w:t>
      </w:r>
      <w:r w:rsidR="00BD2982" w:rsidRPr="00E27BC4">
        <w:rPr>
          <w:rFonts w:ascii="SimHei" w:eastAsia="SimHei" w:hAnsi="SimHei" w:cs="Times New Roman" w:hint="eastAsia"/>
          <w:sz w:val="24"/>
        </w:rPr>
        <w:t>改革与</w:t>
      </w:r>
      <w:r w:rsidR="00DA56F3" w:rsidRPr="00E27BC4">
        <w:rPr>
          <w:rFonts w:ascii="SimHei" w:eastAsia="SimHei" w:hAnsi="SimHei" w:cs="Times New Roman" w:hint="eastAsia"/>
          <w:sz w:val="24"/>
        </w:rPr>
        <w:t>创新</w:t>
      </w:r>
    </w:p>
    <w:p w14:paraId="48A03D4B" w14:textId="3DFDD4F1" w:rsidR="0013401D" w:rsidRDefault="001E4239"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hint="eastAsia"/>
          <w:sz w:val="24"/>
        </w:rPr>
        <w:t>为</w:t>
      </w:r>
      <w:r w:rsidR="0013401D" w:rsidRPr="00BF3610">
        <w:rPr>
          <w:rFonts w:ascii="Times New Roman" w:eastAsia="SimSun" w:hAnsi="Times New Roman" w:cs="Times New Roman" w:hint="eastAsia"/>
          <w:sz w:val="24"/>
        </w:rPr>
        <w:t>弥补</w:t>
      </w:r>
      <w:r w:rsidR="0013401D">
        <w:rPr>
          <w:rFonts w:ascii="Times New Roman" w:eastAsia="SimSun" w:hAnsi="Times New Roman" w:cs="Times New Roman" w:hint="eastAsia"/>
          <w:sz w:val="24"/>
        </w:rPr>
        <w:t>传统</w:t>
      </w:r>
      <w:r w:rsidR="0013401D" w:rsidRPr="00BF3610">
        <w:rPr>
          <w:rFonts w:ascii="Times New Roman" w:eastAsia="SimSun" w:hAnsi="Times New Roman" w:cs="Times New Roman" w:hint="eastAsia"/>
          <w:sz w:val="24"/>
        </w:rPr>
        <w:t>公共政策教学方式缺陷，</w:t>
      </w:r>
      <w:r w:rsidRPr="006214B9">
        <w:rPr>
          <w:rFonts w:ascii="Times New Roman" w:eastAsia="SimSun" w:hAnsi="Times New Roman" w:cs="Times New Roman" w:hint="eastAsia"/>
          <w:sz w:val="24"/>
        </w:rPr>
        <w:t>适应</w:t>
      </w:r>
      <w:r w:rsidRPr="008163C2">
        <w:rPr>
          <w:rFonts w:ascii="Times New Roman" w:eastAsia="SimSun" w:hAnsi="Times New Roman" w:cs="Times New Roman" w:hint="eastAsia"/>
          <w:sz w:val="24"/>
        </w:rPr>
        <w:t>学生多学科背景、多类型需求的多</w:t>
      </w:r>
      <w:r w:rsidRPr="008163C2">
        <w:rPr>
          <w:rFonts w:ascii="Times New Roman" w:eastAsia="SimSun" w:hAnsi="Times New Roman" w:cs="Times New Roman" w:hint="eastAsia"/>
          <w:sz w:val="24"/>
        </w:rPr>
        <w:lastRenderedPageBreak/>
        <w:t>元主体特性</w:t>
      </w:r>
      <w:r w:rsidRPr="006214B9">
        <w:rPr>
          <w:rFonts w:ascii="Times New Roman" w:eastAsia="SimSun" w:hAnsi="Times New Roman" w:cs="Times New Roman" w:hint="eastAsia"/>
          <w:sz w:val="24"/>
        </w:rPr>
        <w:t>，</w:t>
      </w:r>
      <w:r>
        <w:rPr>
          <w:rFonts w:ascii="Times New Roman" w:eastAsia="SimSun" w:hAnsi="Times New Roman" w:cs="Times New Roman" w:hint="eastAsia"/>
          <w:sz w:val="24"/>
        </w:rPr>
        <w:t>笔者团队基于</w:t>
      </w:r>
      <w:r w:rsidRPr="006214B9">
        <w:rPr>
          <w:rFonts w:ascii="Times New Roman" w:eastAsia="SimSun" w:hAnsi="Times New Roman" w:cs="Times New Roman" w:hint="eastAsia"/>
          <w:sz w:val="24"/>
        </w:rPr>
        <w:t>《理解公共政策</w:t>
      </w:r>
      <w:r w:rsidRPr="006214B9">
        <w:rPr>
          <w:rFonts w:ascii="Times New Roman" w:eastAsia="SimSun" w:hAnsi="Times New Roman" w:cs="Times New Roman"/>
          <w:sz w:val="24"/>
        </w:rPr>
        <w:t>》</w:t>
      </w:r>
      <w:r>
        <w:rPr>
          <w:rFonts w:ascii="Times New Roman" w:eastAsia="SimSun" w:hAnsi="Times New Roman" w:cs="Times New Roman" w:hint="eastAsia"/>
          <w:sz w:val="24"/>
        </w:rPr>
        <w:t>通识课程进行了广泛探索，在教育理念、课程设计和教学方式三个方向</w:t>
      </w:r>
      <w:r w:rsidR="00067E7F">
        <w:rPr>
          <w:rFonts w:ascii="Times New Roman" w:eastAsia="SimSun" w:hAnsi="Times New Roman" w:cs="Times New Roman" w:hint="eastAsia"/>
          <w:sz w:val="24"/>
        </w:rPr>
        <w:t>上</w:t>
      </w:r>
      <w:r>
        <w:rPr>
          <w:rFonts w:ascii="Times New Roman" w:eastAsia="SimSun" w:hAnsi="Times New Roman" w:cs="Times New Roman" w:hint="eastAsia"/>
          <w:sz w:val="24"/>
        </w:rPr>
        <w:t>进行</w:t>
      </w:r>
      <w:r w:rsidR="00E56069">
        <w:rPr>
          <w:rFonts w:ascii="Times New Roman" w:eastAsia="SimSun" w:hAnsi="Times New Roman" w:cs="Times New Roman" w:hint="eastAsia"/>
          <w:sz w:val="24"/>
        </w:rPr>
        <w:t>了</w:t>
      </w:r>
      <w:r>
        <w:rPr>
          <w:rFonts w:ascii="Times New Roman" w:eastAsia="SimSun" w:hAnsi="Times New Roman" w:cs="Times New Roman" w:hint="eastAsia"/>
          <w:sz w:val="24"/>
        </w:rPr>
        <w:t>改革和创新实践。</w:t>
      </w:r>
    </w:p>
    <w:p w14:paraId="07CB99DF" w14:textId="104ABBD5" w:rsidR="0013401D" w:rsidRPr="000E670D" w:rsidRDefault="0013401D" w:rsidP="00543F80">
      <w:pPr>
        <w:spacing w:line="360" w:lineRule="auto"/>
        <w:ind w:firstLineChars="200" w:firstLine="420"/>
        <w:rPr>
          <w:rFonts w:ascii="SimHei" w:eastAsia="SimHei" w:hAnsi="SimHei" w:cs="Times New Roman"/>
          <w:szCs w:val="21"/>
        </w:rPr>
      </w:pPr>
      <w:r w:rsidRPr="000E670D">
        <w:rPr>
          <w:rFonts w:ascii="SimHei" w:eastAsia="SimHei" w:hAnsi="SimHei" w:cs="Times New Roman" w:hint="eastAsia"/>
          <w:szCs w:val="21"/>
        </w:rPr>
        <w:t>1</w:t>
      </w:r>
      <w:r w:rsidRPr="000E670D">
        <w:rPr>
          <w:rFonts w:ascii="SimHei" w:eastAsia="SimHei" w:hAnsi="SimHei" w:cs="Times New Roman"/>
          <w:szCs w:val="21"/>
        </w:rPr>
        <w:t xml:space="preserve">. </w:t>
      </w:r>
      <w:r w:rsidRPr="000E670D">
        <w:rPr>
          <w:rFonts w:ascii="SimHei" w:eastAsia="SimHei" w:hAnsi="SimHei" w:cs="Times New Roman" w:hint="eastAsia"/>
          <w:szCs w:val="21"/>
        </w:rPr>
        <w:t>教育</w:t>
      </w:r>
      <w:r w:rsidR="00DE7E9A" w:rsidRPr="000E670D">
        <w:rPr>
          <w:rFonts w:ascii="SimHei" w:eastAsia="SimHei" w:hAnsi="SimHei" w:cs="Times New Roman" w:hint="eastAsia"/>
          <w:szCs w:val="21"/>
        </w:rPr>
        <w:t>理念创新</w:t>
      </w:r>
    </w:p>
    <w:p w14:paraId="41A7CF2F" w14:textId="26D2691A" w:rsidR="0013401D" w:rsidRDefault="00DE7E9A"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作为一门面向</w:t>
      </w:r>
      <w:r w:rsidR="001E2952" w:rsidRPr="002E7E04">
        <w:rPr>
          <w:rFonts w:ascii="Times New Roman" w:eastAsia="SimSun" w:hAnsi="Times New Roman" w:cs="Times New Roman" w:hint="eastAsia"/>
          <w:sz w:val="24"/>
        </w:rPr>
        <w:t>多元学科背景学生主体</w:t>
      </w:r>
      <w:r w:rsidRPr="006214B9">
        <w:rPr>
          <w:rFonts w:ascii="Times New Roman" w:eastAsia="SimSun" w:hAnsi="Times New Roman" w:cs="Times New Roman"/>
          <w:sz w:val="24"/>
        </w:rPr>
        <w:t>的基础课程，课程对公共政策分析的传统教学理念进行改造</w:t>
      </w:r>
      <w:r w:rsidR="0013401D">
        <w:rPr>
          <w:rFonts w:ascii="Times New Roman" w:eastAsia="SimSun" w:hAnsi="Times New Roman" w:cs="Times New Roman" w:hint="eastAsia"/>
          <w:sz w:val="24"/>
        </w:rPr>
        <w:t>，实行教学理念上的“两个结合”</w:t>
      </w:r>
      <w:r w:rsidRPr="006214B9">
        <w:rPr>
          <w:rFonts w:ascii="Times New Roman" w:eastAsia="SimSun" w:hAnsi="Times New Roman" w:cs="Times New Roman"/>
          <w:sz w:val="24"/>
        </w:rPr>
        <w:t>：</w:t>
      </w:r>
      <w:r w:rsidR="0013401D">
        <w:rPr>
          <w:rFonts w:ascii="Times New Roman" w:eastAsia="SimSun" w:hAnsi="Times New Roman" w:cs="Times New Roman" w:hint="eastAsia"/>
          <w:sz w:val="24"/>
        </w:rPr>
        <w:t>第一，</w:t>
      </w:r>
      <w:r w:rsidRPr="006214B9">
        <w:rPr>
          <w:rFonts w:ascii="Times New Roman" w:eastAsia="SimSun" w:hAnsi="Times New Roman" w:cs="Times New Roman"/>
          <w:sz w:val="24"/>
        </w:rPr>
        <w:t>专业化与多元化结合。课程一方面将系统介绍公共政策的经典视角和常见方法，使学生通过上课了解公共政策分析的基本思路和研究范式。另一方面，考虑到学生多元背景和需求，课程摒弃传统以政策过程讲解为核心的课程设置，转而以引介不同层次分析视角和前沿方法为重点</w:t>
      </w:r>
      <w:r w:rsidR="0013401D">
        <w:rPr>
          <w:rFonts w:ascii="Times New Roman" w:eastAsia="SimSun" w:hAnsi="Times New Roman" w:cs="Times New Roman" w:hint="eastAsia"/>
          <w:sz w:val="24"/>
        </w:rPr>
        <w:t>，并通过参照新发展阶段，尤其是二十大以来的政策案例进行说明讲解</w:t>
      </w:r>
      <w:r w:rsidRPr="006214B9">
        <w:rPr>
          <w:rFonts w:ascii="Times New Roman" w:eastAsia="SimSun" w:hAnsi="Times New Roman" w:cs="Times New Roman"/>
          <w:sz w:val="24"/>
        </w:rPr>
        <w:t>。</w:t>
      </w:r>
    </w:p>
    <w:p w14:paraId="6470115A" w14:textId="3F8258CC" w:rsidR="0013401D" w:rsidRPr="006214B9" w:rsidRDefault="0013401D"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第二，认知</w:t>
      </w:r>
      <w:r w:rsidR="00DE7E9A" w:rsidRPr="006214B9">
        <w:rPr>
          <w:rFonts w:ascii="Times New Roman" w:eastAsia="SimSun" w:hAnsi="Times New Roman" w:cs="Times New Roman"/>
          <w:sz w:val="24"/>
        </w:rPr>
        <w:t>训练与实际操作相结合。课程重点训练学生多角度看待公共政策的能力。与同类课程相异，应用案例并非仅是管理科学的研究案例或成果，而是将各学科公共政策分析方法通过已发表的、符合学术规范学术文章进行呈现，使学生既了解课堂所学如何应用于实际，又同时培养了使用专业规范的学术语言和学术技法进行叙述和表达的能力。</w:t>
      </w:r>
    </w:p>
    <w:p w14:paraId="05773811" w14:textId="29CF6DFB" w:rsidR="00283AB3" w:rsidRPr="000E670D" w:rsidRDefault="0013401D" w:rsidP="00543F80">
      <w:pPr>
        <w:spacing w:line="360" w:lineRule="auto"/>
        <w:ind w:firstLineChars="200" w:firstLine="420"/>
        <w:rPr>
          <w:rFonts w:ascii="SimHei" w:eastAsia="SimHei" w:hAnsi="SimHei" w:cs="Times New Roman"/>
          <w:szCs w:val="21"/>
        </w:rPr>
      </w:pPr>
      <w:r w:rsidRPr="000E670D">
        <w:rPr>
          <w:rFonts w:ascii="SimHei" w:eastAsia="SimHei" w:hAnsi="SimHei" w:cs="Times New Roman" w:hint="eastAsia"/>
          <w:szCs w:val="21"/>
        </w:rPr>
        <w:t>2</w:t>
      </w:r>
      <w:r w:rsidRPr="000E670D">
        <w:rPr>
          <w:rFonts w:ascii="SimHei" w:eastAsia="SimHei" w:hAnsi="SimHei" w:cs="Times New Roman"/>
          <w:szCs w:val="21"/>
        </w:rPr>
        <w:t xml:space="preserve">. </w:t>
      </w:r>
      <w:r w:rsidRPr="000E670D">
        <w:rPr>
          <w:rFonts w:ascii="SimHei" w:eastAsia="SimHei" w:hAnsi="SimHei" w:cs="Times New Roman" w:hint="eastAsia"/>
          <w:szCs w:val="21"/>
        </w:rPr>
        <w:t>课程设计</w:t>
      </w:r>
      <w:r w:rsidR="00A47F3E" w:rsidRPr="000E670D">
        <w:rPr>
          <w:rFonts w:ascii="SimHei" w:eastAsia="SimHei" w:hAnsi="SimHei" w:cs="Times New Roman" w:hint="eastAsia"/>
          <w:szCs w:val="21"/>
        </w:rPr>
        <w:t>创新</w:t>
      </w:r>
    </w:p>
    <w:p w14:paraId="3DBFAD05" w14:textId="7211D8F6" w:rsidR="0013401D" w:rsidRDefault="000B502F"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作为针对多元背景学生的公共政策分析课程，</w:t>
      </w:r>
      <w:r w:rsidR="008F0B02" w:rsidRPr="006214B9">
        <w:rPr>
          <w:rFonts w:ascii="Times New Roman" w:eastAsia="SimSun" w:hAnsi="Times New Roman" w:cs="Times New Roman" w:hint="eastAsia"/>
          <w:sz w:val="24"/>
        </w:rPr>
        <w:t>《理解公共政策》</w:t>
      </w:r>
      <w:r w:rsidR="00393D53" w:rsidRPr="006214B9">
        <w:rPr>
          <w:rFonts w:ascii="Times New Roman" w:eastAsia="SimSun" w:hAnsi="Times New Roman" w:cs="Times New Roman"/>
          <w:sz w:val="24"/>
        </w:rPr>
        <w:t>在</w:t>
      </w:r>
      <w:r w:rsidR="0013401D">
        <w:rPr>
          <w:rFonts w:ascii="Times New Roman" w:eastAsia="SimSun" w:hAnsi="Times New Roman" w:cs="Times New Roman" w:hint="eastAsia"/>
          <w:sz w:val="24"/>
        </w:rPr>
        <w:t>课程</w:t>
      </w:r>
      <w:r w:rsidR="00393D53" w:rsidRPr="006214B9">
        <w:rPr>
          <w:rFonts w:ascii="Times New Roman" w:eastAsia="SimSun" w:hAnsi="Times New Roman" w:cs="Times New Roman"/>
          <w:sz w:val="24"/>
        </w:rPr>
        <w:t>设计</w:t>
      </w:r>
      <w:r w:rsidR="0013401D">
        <w:rPr>
          <w:rFonts w:ascii="Times New Roman" w:eastAsia="SimSun" w:hAnsi="Times New Roman" w:cs="Times New Roman" w:hint="eastAsia"/>
          <w:sz w:val="24"/>
        </w:rPr>
        <w:t>上实行</w:t>
      </w:r>
      <w:r w:rsidR="00393D53" w:rsidRPr="006214B9">
        <w:rPr>
          <w:rFonts w:ascii="Times New Roman" w:eastAsia="SimSun" w:hAnsi="Times New Roman" w:cs="Times New Roman"/>
          <w:sz w:val="24"/>
        </w:rPr>
        <w:t>三项改革创新：一是注重课程教学内容的前沿性和跨学科性。针对诸社会科学学科特性，强调社会科学研究方法的普遍准则和一般性规律，以及社会科学与前沿信息科学和数据科学的结合。</w:t>
      </w:r>
    </w:p>
    <w:p w14:paraId="03C55710" w14:textId="77777777" w:rsidR="0013401D" w:rsidRDefault="00393D53"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二是注重实操能力与研究拓展相结合。学习公共政策分析就是为剖析政策现实服务的。课程一方面会锻炼学生对既定政策的分析切入点和搜寻实证证据的能力，另一方面还会启发学生在面对多种数据的情况下开发政策分析的新角度、新方式</w:t>
      </w:r>
      <w:r w:rsidR="00031ECF" w:rsidRPr="006214B9">
        <w:rPr>
          <w:rFonts w:ascii="Times New Roman" w:eastAsia="SimSun" w:hAnsi="Times New Roman" w:cs="Times New Roman" w:hint="eastAsia"/>
          <w:sz w:val="24"/>
        </w:rPr>
        <w:t>，从而</w:t>
      </w:r>
      <w:r w:rsidRPr="006214B9">
        <w:rPr>
          <w:rFonts w:ascii="Times New Roman" w:eastAsia="SimSun" w:hAnsi="Times New Roman" w:cs="Times New Roman"/>
          <w:sz w:val="24"/>
        </w:rPr>
        <w:t>有效</w:t>
      </w:r>
      <w:r w:rsidR="00031ECF" w:rsidRPr="006214B9">
        <w:rPr>
          <w:rFonts w:ascii="Times New Roman" w:eastAsia="SimSun" w:hAnsi="Times New Roman" w:cs="Times New Roman" w:hint="eastAsia"/>
          <w:sz w:val="24"/>
        </w:rPr>
        <w:t>了</w:t>
      </w:r>
      <w:r w:rsidRPr="006214B9">
        <w:rPr>
          <w:rFonts w:ascii="Times New Roman" w:eastAsia="SimSun" w:hAnsi="Times New Roman" w:cs="Times New Roman"/>
          <w:sz w:val="24"/>
        </w:rPr>
        <w:t>避免教学</w:t>
      </w:r>
      <w:r w:rsidRPr="006214B9">
        <w:rPr>
          <w:rFonts w:ascii="Times New Roman" w:eastAsia="SimSun" w:hAnsi="Times New Roman" w:cs="Times New Roman"/>
          <w:sz w:val="24"/>
        </w:rPr>
        <w:t xml:space="preserve"> “</w:t>
      </w:r>
      <w:r w:rsidRPr="006214B9">
        <w:rPr>
          <w:rFonts w:ascii="Times New Roman" w:eastAsia="SimSun" w:hAnsi="Times New Roman" w:cs="Times New Roman"/>
          <w:sz w:val="24"/>
        </w:rPr>
        <w:t>两层皮</w:t>
      </w:r>
      <w:r w:rsidRPr="006214B9">
        <w:rPr>
          <w:rFonts w:ascii="Times New Roman" w:eastAsia="SimSun" w:hAnsi="Times New Roman" w:cs="Times New Roman"/>
          <w:sz w:val="24"/>
        </w:rPr>
        <w:t>”</w:t>
      </w:r>
      <w:r w:rsidRPr="006214B9">
        <w:rPr>
          <w:rFonts w:ascii="Times New Roman" w:eastAsia="SimSun" w:hAnsi="Times New Roman" w:cs="Times New Roman"/>
          <w:sz w:val="24"/>
        </w:rPr>
        <w:t>，使学生学而能用，以用促学。</w:t>
      </w:r>
    </w:p>
    <w:p w14:paraId="710540E0" w14:textId="31BD5186" w:rsidR="0013401D" w:rsidRPr="006214B9" w:rsidRDefault="00393D53"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三是注重定性分析与定量分析相结合。定性数据与定量实证数据均是理解政策执行、评价政策效果的重要来源，不仅不相互对立，还应相辅相承、相互促进。作为身处日新月异的新时代的高素质人才，应具备使用以因果推论、大数据分析等先进研究数据、研究方法分析现实政策的能力，但也不能唯数据论、唯技术论，为方法而方法，忽视公共政策研究的核心目的以及定量、定性研究方法互有所长、</w:t>
      </w:r>
      <w:r w:rsidRPr="006214B9">
        <w:rPr>
          <w:rFonts w:ascii="Times New Roman" w:eastAsia="SimSun" w:hAnsi="Times New Roman" w:cs="Times New Roman"/>
          <w:sz w:val="24"/>
        </w:rPr>
        <w:lastRenderedPageBreak/>
        <w:t>互为补充的本质。课程在教学过程中会通过视角与案例结合的方式，向学生展示使用不同数据对实现各种分析视角的可能，转变学生看待定量与定性这两种研究方式的看法，培养学生方法整合应用能力</w:t>
      </w:r>
      <w:r w:rsidR="00283AB3" w:rsidRPr="006214B9">
        <w:rPr>
          <w:rFonts w:ascii="Times New Roman" w:eastAsia="SimSun" w:hAnsi="Times New Roman" w:cs="Times New Roman" w:hint="eastAsia"/>
          <w:sz w:val="24"/>
        </w:rPr>
        <w:t>。</w:t>
      </w:r>
    </w:p>
    <w:p w14:paraId="20FD9986" w14:textId="553D7664" w:rsidR="00E9737C" w:rsidRPr="000E670D" w:rsidRDefault="0013401D" w:rsidP="00543F80">
      <w:pPr>
        <w:spacing w:line="360" w:lineRule="auto"/>
        <w:ind w:firstLineChars="200" w:firstLine="420"/>
        <w:rPr>
          <w:rFonts w:ascii="SimHei" w:eastAsia="SimHei" w:hAnsi="SimHei" w:cs="Times New Roman"/>
          <w:szCs w:val="21"/>
        </w:rPr>
      </w:pPr>
      <w:r w:rsidRPr="000E670D">
        <w:rPr>
          <w:rFonts w:ascii="SimHei" w:eastAsia="SimHei" w:hAnsi="SimHei" w:cs="Times New Roman" w:hint="eastAsia"/>
          <w:szCs w:val="21"/>
        </w:rPr>
        <w:t>3</w:t>
      </w:r>
      <w:r w:rsidRPr="000E670D">
        <w:rPr>
          <w:rFonts w:ascii="SimHei" w:eastAsia="SimHei" w:hAnsi="SimHei" w:cs="Times New Roman"/>
          <w:szCs w:val="21"/>
        </w:rPr>
        <w:t xml:space="preserve">. </w:t>
      </w:r>
      <w:r w:rsidR="00E9737C" w:rsidRPr="000E670D">
        <w:rPr>
          <w:rFonts w:ascii="SimHei" w:eastAsia="SimHei" w:hAnsi="SimHei" w:cs="Times New Roman" w:hint="eastAsia"/>
          <w:szCs w:val="21"/>
        </w:rPr>
        <w:t>教学方式创新</w:t>
      </w:r>
    </w:p>
    <w:p w14:paraId="6E9E92F7" w14:textId="3AABD425" w:rsidR="001E1735" w:rsidRPr="006214B9" w:rsidRDefault="005538C3" w:rsidP="00672F1D">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为强化教学效果，课程</w:t>
      </w:r>
      <w:r w:rsidR="0013401D">
        <w:rPr>
          <w:rFonts w:ascii="Times New Roman" w:eastAsia="SimSun" w:hAnsi="Times New Roman" w:cs="Times New Roman" w:hint="eastAsia"/>
          <w:sz w:val="24"/>
        </w:rPr>
        <w:t>参照“</w:t>
      </w:r>
      <w:r w:rsidR="00B316DC" w:rsidRPr="006214B9">
        <w:rPr>
          <w:rFonts w:ascii="Times New Roman" w:eastAsia="SimSun" w:hAnsi="Times New Roman" w:cs="Times New Roman"/>
          <w:sz w:val="24"/>
        </w:rPr>
        <w:t>BOPPPS</w:t>
      </w:r>
      <w:r w:rsidR="0013401D">
        <w:rPr>
          <w:rFonts w:ascii="Times New Roman" w:eastAsia="SimSun" w:hAnsi="Times New Roman" w:cs="Times New Roman" w:hint="eastAsia"/>
          <w:sz w:val="24"/>
        </w:rPr>
        <w:t>”等互动式教学模型，</w:t>
      </w:r>
      <w:r w:rsidRPr="006214B9">
        <w:rPr>
          <w:rFonts w:ascii="Times New Roman" w:eastAsia="SimSun" w:hAnsi="Times New Roman" w:cs="Times New Roman"/>
          <w:sz w:val="24"/>
        </w:rPr>
        <w:t>将课堂教学策略模块化，程序化，</w:t>
      </w:r>
      <w:r w:rsidR="000315B4">
        <w:rPr>
          <w:rFonts w:ascii="Times New Roman" w:eastAsia="SimSun" w:hAnsi="Times New Roman" w:cs="Times New Roman" w:hint="eastAsia"/>
          <w:sz w:val="24"/>
        </w:rPr>
        <w:t>既</w:t>
      </w:r>
      <w:r w:rsidRPr="006214B9">
        <w:rPr>
          <w:rFonts w:ascii="Times New Roman" w:eastAsia="SimSun" w:hAnsi="Times New Roman" w:cs="Times New Roman"/>
          <w:sz w:val="24"/>
        </w:rPr>
        <w:t>提高教师课程设计和部署效率，</w:t>
      </w:r>
      <w:r w:rsidR="000315B4">
        <w:rPr>
          <w:rFonts w:ascii="Times New Roman" w:eastAsia="SimSun" w:hAnsi="Times New Roman" w:cs="Times New Roman" w:hint="eastAsia"/>
          <w:sz w:val="24"/>
        </w:rPr>
        <w:t>又</w:t>
      </w:r>
      <w:r w:rsidRPr="006214B9">
        <w:rPr>
          <w:rFonts w:ascii="Times New Roman" w:eastAsia="SimSun" w:hAnsi="Times New Roman" w:cs="Times New Roman"/>
          <w:sz w:val="24"/>
        </w:rPr>
        <w:t>使学生对教学内容和节奏形成预期，合理调整心态、分配注意力。</w:t>
      </w:r>
      <w:r w:rsidR="000315B4">
        <w:rPr>
          <w:rFonts w:ascii="Times New Roman" w:eastAsia="SimSun" w:hAnsi="Times New Roman" w:cs="Times New Roman" w:hint="eastAsia"/>
          <w:sz w:val="24"/>
        </w:rPr>
        <w:t>具体而言</w:t>
      </w:r>
      <w:r w:rsidRPr="006214B9">
        <w:rPr>
          <w:rFonts w:ascii="Times New Roman" w:eastAsia="SimSun" w:hAnsi="Times New Roman" w:cs="Times New Roman"/>
          <w:sz w:val="24"/>
        </w:rPr>
        <w:t>，《</w:t>
      </w:r>
      <w:r w:rsidR="003350D8" w:rsidRPr="006214B9">
        <w:rPr>
          <w:rFonts w:ascii="Times New Roman" w:eastAsia="SimSun" w:hAnsi="Times New Roman" w:cs="Times New Roman" w:hint="eastAsia"/>
          <w:sz w:val="24"/>
        </w:rPr>
        <w:t>理解公共</w:t>
      </w:r>
      <w:r w:rsidR="00CF35FA" w:rsidRPr="006214B9">
        <w:rPr>
          <w:rFonts w:ascii="Times New Roman" w:eastAsia="SimSun" w:hAnsi="Times New Roman" w:cs="Times New Roman" w:hint="eastAsia"/>
          <w:sz w:val="24"/>
        </w:rPr>
        <w:t>政策</w:t>
      </w:r>
      <w:r w:rsidRPr="006214B9">
        <w:rPr>
          <w:rFonts w:ascii="Times New Roman" w:eastAsia="SimSun" w:hAnsi="Times New Roman" w:cs="Times New Roman"/>
          <w:sz w:val="24"/>
        </w:rPr>
        <w:t>》将在每讲聚焦于一个特定的公共政策分析视角或方法。在课堂之初，明确当堂要学习的视角</w:t>
      </w:r>
      <w:r w:rsidRPr="006214B9">
        <w:rPr>
          <w:rFonts w:ascii="Times New Roman" w:eastAsia="SimSun" w:hAnsi="Times New Roman" w:cs="Times New Roman"/>
          <w:sz w:val="24"/>
        </w:rPr>
        <w:t>/</w:t>
      </w:r>
      <w:r w:rsidRPr="006214B9">
        <w:rPr>
          <w:rFonts w:ascii="Times New Roman" w:eastAsia="SimSun" w:hAnsi="Times New Roman" w:cs="Times New Roman"/>
          <w:sz w:val="24"/>
        </w:rPr>
        <w:t>方法以及学习目标。</w:t>
      </w:r>
      <w:r w:rsidR="003C476E" w:rsidRPr="006214B9">
        <w:rPr>
          <w:rFonts w:ascii="Times New Roman" w:eastAsia="SimSun" w:hAnsi="Times New Roman" w:cs="Times New Roman"/>
          <w:sz w:val="24"/>
        </w:rPr>
        <w:t>之后使用</w:t>
      </w:r>
      <w:r w:rsidR="00BC31C0" w:rsidRPr="006214B9">
        <w:rPr>
          <w:rFonts w:ascii="Times New Roman" w:eastAsia="SimSun" w:hAnsi="Times New Roman" w:cs="Times New Roman" w:hint="eastAsia"/>
          <w:sz w:val="24"/>
        </w:rPr>
        <w:t>教学</w:t>
      </w:r>
      <w:r w:rsidR="00F73F1C" w:rsidRPr="006214B9">
        <w:rPr>
          <w:rFonts w:ascii="Times New Roman" w:eastAsia="SimSun" w:hAnsi="Times New Roman" w:cs="Times New Roman" w:hint="eastAsia"/>
          <w:sz w:val="24"/>
        </w:rPr>
        <w:t>者</w:t>
      </w:r>
      <w:r w:rsidR="003C476E" w:rsidRPr="006214B9">
        <w:rPr>
          <w:rFonts w:ascii="Times New Roman" w:eastAsia="SimSun" w:hAnsi="Times New Roman" w:cs="Times New Roman"/>
          <w:sz w:val="24"/>
        </w:rPr>
        <w:t>独创的</w:t>
      </w:r>
      <w:r w:rsidR="003C476E" w:rsidRPr="006214B9">
        <w:rPr>
          <w:rFonts w:ascii="Times New Roman" w:eastAsia="SimSun" w:hAnsi="Times New Roman" w:cs="Times New Roman"/>
          <w:sz w:val="24"/>
        </w:rPr>
        <w:t>“</w:t>
      </w:r>
      <w:r w:rsidR="003C476E" w:rsidRPr="006214B9">
        <w:rPr>
          <w:rFonts w:ascii="Times New Roman" w:eastAsia="SimSun" w:hAnsi="Times New Roman" w:cs="Times New Roman"/>
          <w:sz w:val="24"/>
        </w:rPr>
        <w:t>课堂宾主对</w:t>
      </w:r>
      <w:r w:rsidR="003C476E" w:rsidRPr="006214B9">
        <w:rPr>
          <w:rFonts w:ascii="Times New Roman" w:eastAsia="SimSun" w:hAnsi="Times New Roman" w:cs="Times New Roman"/>
          <w:sz w:val="24"/>
        </w:rPr>
        <w:t>”</w:t>
      </w:r>
      <w:r w:rsidR="003C476E" w:rsidRPr="006214B9">
        <w:rPr>
          <w:rFonts w:ascii="Times New Roman" w:eastAsia="SimSun" w:hAnsi="Times New Roman" w:cs="Times New Roman"/>
          <w:sz w:val="24"/>
        </w:rPr>
        <w:t>模式对学生课前阅读理解程度进行检验。</w:t>
      </w:r>
      <w:r w:rsidR="003C476E" w:rsidRPr="006214B9">
        <w:rPr>
          <w:rFonts w:ascii="Times New Roman" w:eastAsia="SimSun" w:hAnsi="Times New Roman" w:cs="Times New Roman"/>
          <w:sz w:val="24"/>
        </w:rPr>
        <w:t>“</w:t>
      </w:r>
      <w:r w:rsidR="003C476E" w:rsidRPr="006214B9">
        <w:rPr>
          <w:rFonts w:ascii="Times New Roman" w:eastAsia="SimSun" w:hAnsi="Times New Roman" w:cs="Times New Roman"/>
          <w:sz w:val="24"/>
        </w:rPr>
        <w:t>宾主对</w:t>
      </w:r>
      <w:r w:rsidR="003C476E" w:rsidRPr="006214B9">
        <w:rPr>
          <w:rFonts w:ascii="Times New Roman" w:eastAsia="SimSun" w:hAnsi="Times New Roman" w:cs="Times New Roman"/>
          <w:sz w:val="24"/>
        </w:rPr>
        <w:t xml:space="preserve">” </w:t>
      </w:r>
      <w:r w:rsidR="003C476E" w:rsidRPr="006214B9">
        <w:rPr>
          <w:rFonts w:ascii="Times New Roman" w:eastAsia="SimSun" w:hAnsi="Times New Roman" w:cs="Times New Roman"/>
          <w:sz w:val="24"/>
        </w:rPr>
        <w:t>结合提前准备与随机参与，利用学生讲、学生问、学生答的</w:t>
      </w:r>
      <w:r w:rsidR="003C476E" w:rsidRPr="006214B9">
        <w:rPr>
          <w:rFonts w:ascii="Times New Roman" w:eastAsia="SimSun" w:hAnsi="Times New Roman" w:cs="Times New Roman"/>
          <w:sz w:val="24"/>
        </w:rPr>
        <w:t xml:space="preserve"> “</w:t>
      </w:r>
      <w:r w:rsidR="003C476E" w:rsidRPr="006214B9">
        <w:rPr>
          <w:rFonts w:ascii="Times New Roman" w:eastAsia="SimSun" w:hAnsi="Times New Roman" w:cs="Times New Roman"/>
          <w:sz w:val="24"/>
        </w:rPr>
        <w:t>学生主体</w:t>
      </w:r>
      <w:r w:rsidR="003C476E" w:rsidRPr="006214B9">
        <w:rPr>
          <w:rFonts w:ascii="Times New Roman" w:eastAsia="SimSun" w:hAnsi="Times New Roman" w:cs="Times New Roman"/>
          <w:sz w:val="24"/>
        </w:rPr>
        <w:t xml:space="preserve">” </w:t>
      </w:r>
      <w:r w:rsidR="003C476E" w:rsidRPr="006214B9">
        <w:rPr>
          <w:rFonts w:ascii="Times New Roman" w:eastAsia="SimSun" w:hAnsi="Times New Roman" w:cs="Times New Roman"/>
          <w:sz w:val="24"/>
        </w:rPr>
        <w:t>（</w:t>
      </w:r>
      <w:r w:rsidR="003C476E" w:rsidRPr="006214B9">
        <w:rPr>
          <w:rFonts w:ascii="Times New Roman" w:eastAsia="SimSun" w:hAnsi="Times New Roman" w:cs="Times New Roman"/>
          <w:sz w:val="24"/>
        </w:rPr>
        <w:t>student-oriented</w:t>
      </w:r>
      <w:r w:rsidR="003C476E" w:rsidRPr="006214B9">
        <w:rPr>
          <w:rFonts w:ascii="Times New Roman" w:eastAsia="SimSun" w:hAnsi="Times New Roman" w:cs="Times New Roman"/>
          <w:sz w:val="24"/>
        </w:rPr>
        <w:t>）模式，最大限度调动学生积极性，亦用以避免课上与课下、台上和台下</w:t>
      </w:r>
      <w:r w:rsidR="00C670B2" w:rsidRPr="006214B9">
        <w:rPr>
          <w:rFonts w:ascii="Times New Roman" w:eastAsia="SimSun" w:hAnsi="Times New Roman" w:cs="Times New Roman"/>
          <w:sz w:val="24"/>
        </w:rPr>
        <w:t>脱节，实现真正的参与式教学，并将其与预测摸底和检验评估模块在同一套有机系统中完成。最后，教师通过理论梳理和案例讲解，对关键知识点进行总结，完成</w:t>
      </w:r>
      <w:r w:rsidR="00C670B2" w:rsidRPr="006214B9">
        <w:rPr>
          <w:rFonts w:ascii="Times New Roman" w:eastAsia="SimSun" w:hAnsi="Times New Roman" w:cs="Times New Roman"/>
          <w:sz w:val="24"/>
        </w:rPr>
        <w:t xml:space="preserve"> BOPPPS </w:t>
      </w:r>
      <w:r w:rsidR="00C670B2" w:rsidRPr="006214B9">
        <w:rPr>
          <w:rFonts w:ascii="Times New Roman" w:eastAsia="SimSun" w:hAnsi="Times New Roman" w:cs="Times New Roman"/>
          <w:sz w:val="24"/>
        </w:rPr>
        <w:t>教学循环，实现教学效能最大化。</w:t>
      </w:r>
    </w:p>
    <w:p w14:paraId="4D2A5F71" w14:textId="6AB62A16" w:rsidR="007F5583" w:rsidRPr="003B1EA8" w:rsidRDefault="003B1EA8" w:rsidP="00543F80">
      <w:pPr>
        <w:spacing w:line="360" w:lineRule="auto"/>
        <w:ind w:firstLineChars="200" w:firstLine="480"/>
        <w:jc w:val="center"/>
        <w:rPr>
          <w:rFonts w:ascii="SimHei" w:eastAsia="SimHei" w:hAnsi="SimHei" w:cs="Times New Roman"/>
          <w:sz w:val="24"/>
        </w:rPr>
      </w:pPr>
      <w:r>
        <w:rPr>
          <w:rFonts w:ascii="SimHei" w:eastAsia="SimHei" w:hAnsi="SimHei" w:cs="Times New Roman" w:hint="eastAsia"/>
          <w:sz w:val="24"/>
        </w:rPr>
        <w:t>四</w:t>
      </w:r>
      <w:r w:rsidR="004F7ACE" w:rsidRPr="003B1EA8">
        <w:rPr>
          <w:rFonts w:ascii="SimHei" w:eastAsia="SimHei" w:hAnsi="SimHei" w:cs="Times New Roman"/>
          <w:sz w:val="24"/>
        </w:rPr>
        <w:t>、</w:t>
      </w:r>
      <w:r w:rsidR="000315B4" w:rsidRPr="003B1EA8">
        <w:rPr>
          <w:rFonts w:ascii="SimHei" w:eastAsia="SimHei" w:hAnsi="SimHei" w:cs="Times New Roman" w:hint="eastAsia"/>
          <w:sz w:val="24"/>
        </w:rPr>
        <w:t>实践成果与经验借鉴</w:t>
      </w:r>
    </w:p>
    <w:p w14:paraId="4480C9DB" w14:textId="1DCA687D" w:rsidR="000315B4" w:rsidRDefault="000315B4"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基于数轮次的教学实践，课程受到来自社会科学、自然科学、人文学科、工程学科等多专业学生的广泛好评</w:t>
      </w:r>
      <w:r w:rsidR="009E1AEE">
        <w:rPr>
          <w:rFonts w:ascii="Times New Roman" w:eastAsia="SimSun" w:hAnsi="Times New Roman" w:cs="Times New Roman" w:hint="eastAsia"/>
          <w:sz w:val="24"/>
        </w:rPr>
        <w:t>，初步实现推进公共政策教学多元化、通识化目标</w:t>
      </w:r>
      <w:r>
        <w:rPr>
          <w:rFonts w:ascii="Times New Roman" w:eastAsia="SimSun" w:hAnsi="Times New Roman" w:cs="Times New Roman" w:hint="eastAsia"/>
          <w:sz w:val="24"/>
        </w:rPr>
        <w:t>。改革创新也在教学内容、教学方法和评价体系三个方面形成创新成果：</w:t>
      </w:r>
    </w:p>
    <w:p w14:paraId="6B77B4D9" w14:textId="2DF7A325" w:rsidR="000315B4" w:rsidRPr="00E604ED" w:rsidRDefault="000315B4" w:rsidP="00543F80">
      <w:pPr>
        <w:spacing w:line="360" w:lineRule="auto"/>
        <w:ind w:firstLineChars="200" w:firstLine="420"/>
        <w:rPr>
          <w:rFonts w:ascii="SimHei" w:eastAsia="SimHei" w:hAnsi="SimHei" w:cs="Times New Roman"/>
          <w:szCs w:val="21"/>
        </w:rPr>
      </w:pPr>
      <w:r w:rsidRPr="00E604ED">
        <w:rPr>
          <w:rFonts w:ascii="SimHei" w:eastAsia="SimHei" w:hAnsi="SimHei" w:cs="Times New Roman"/>
          <w:szCs w:val="21"/>
        </w:rPr>
        <w:t xml:space="preserve">1. </w:t>
      </w:r>
      <w:r w:rsidR="006B05E0" w:rsidRPr="00E604ED">
        <w:rPr>
          <w:rFonts w:ascii="SimHei" w:eastAsia="SimHei" w:hAnsi="SimHei" w:cs="Times New Roman" w:hint="eastAsia"/>
          <w:szCs w:val="21"/>
        </w:rPr>
        <w:t>知识传授与价值塑造结合的内容设计</w:t>
      </w:r>
    </w:p>
    <w:p w14:paraId="10349B07" w14:textId="55F9833D" w:rsidR="009E1AEE" w:rsidRDefault="009E1AEE"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w:t>
      </w:r>
      <w:r w:rsidRPr="006214B9">
        <w:rPr>
          <w:rFonts w:ascii="Times New Roman" w:eastAsia="SimSun" w:hAnsi="Times New Roman" w:cs="Times New Roman" w:hint="eastAsia"/>
          <w:sz w:val="24"/>
        </w:rPr>
        <w:t>理解公共政策</w:t>
      </w:r>
      <w:r w:rsidRPr="006214B9">
        <w:rPr>
          <w:rFonts w:ascii="Times New Roman" w:eastAsia="SimSun" w:hAnsi="Times New Roman" w:cs="Times New Roman"/>
          <w:sz w:val="24"/>
        </w:rPr>
        <w:t>》</w:t>
      </w:r>
      <w:r>
        <w:rPr>
          <w:rFonts w:ascii="Times New Roman" w:eastAsia="SimSun" w:hAnsi="Times New Roman" w:cs="Times New Roman" w:hint="eastAsia"/>
          <w:sz w:val="24"/>
        </w:rPr>
        <w:t>现有课程已对</w:t>
      </w:r>
      <w:r w:rsidRPr="006214B9">
        <w:rPr>
          <w:rFonts w:ascii="Times New Roman" w:eastAsia="SimSun" w:hAnsi="Times New Roman" w:cs="Times New Roman"/>
          <w:sz w:val="24"/>
        </w:rPr>
        <w:t>公共政策从个体决策到系统效应多层次分析视角</w:t>
      </w:r>
      <w:r>
        <w:rPr>
          <w:rFonts w:ascii="Times New Roman" w:eastAsia="SimSun" w:hAnsi="Times New Roman" w:cs="Times New Roman" w:hint="eastAsia"/>
          <w:sz w:val="24"/>
        </w:rPr>
        <w:t>实行全覆盖</w:t>
      </w:r>
      <w:r w:rsidRPr="006214B9">
        <w:rPr>
          <w:rFonts w:ascii="Times New Roman" w:eastAsia="SimSun" w:hAnsi="Times New Roman" w:cs="Times New Roman"/>
          <w:sz w:val="24"/>
        </w:rPr>
        <w:t>，以前沿社会科学方法论引领学生</w:t>
      </w:r>
      <w:r w:rsidRPr="006214B9">
        <w:rPr>
          <w:rFonts w:ascii="Times New Roman" w:eastAsia="SimSun" w:hAnsi="Times New Roman" w:cs="Times New Roman" w:hint="eastAsia"/>
          <w:sz w:val="24"/>
        </w:rPr>
        <w:t>达到</w:t>
      </w:r>
      <w:r w:rsidRPr="006214B9">
        <w:rPr>
          <w:rFonts w:ascii="Times New Roman" w:eastAsia="SimSun" w:hAnsi="Times New Roman" w:cs="Times New Roman"/>
          <w:sz w:val="24"/>
        </w:rPr>
        <w:t>在实践公共政策分析过程中认识社会科学研究共性逻辑和各自学科独特</w:t>
      </w:r>
      <w:r w:rsidRPr="006214B9">
        <w:rPr>
          <w:rFonts w:ascii="Times New Roman" w:eastAsia="SimSun" w:hAnsi="Times New Roman" w:cs="Times New Roman" w:hint="eastAsia"/>
          <w:sz w:val="24"/>
        </w:rPr>
        <w:t>性的目的</w:t>
      </w:r>
      <w:r w:rsidRPr="006214B9">
        <w:rPr>
          <w:rFonts w:ascii="Times New Roman" w:eastAsia="SimSun" w:hAnsi="Times New Roman" w:cs="Times New Roman"/>
          <w:sz w:val="24"/>
        </w:rPr>
        <w:t>。</w:t>
      </w:r>
      <w:r w:rsidRPr="006214B9">
        <w:rPr>
          <w:rFonts w:ascii="Times New Roman" w:eastAsia="SimSun" w:hAnsi="Times New Roman" w:cs="Times New Roman" w:hint="eastAsia"/>
          <w:sz w:val="24"/>
        </w:rPr>
        <w:t>具体而言，</w:t>
      </w:r>
      <w:r w:rsidRPr="006214B9">
        <w:rPr>
          <w:rFonts w:ascii="Times New Roman" w:eastAsia="SimSun" w:hAnsi="Times New Roman" w:cs="Times New Roman"/>
          <w:sz w:val="24"/>
        </w:rPr>
        <w:t>课程前半段讲授了当下流行的政策分析范式和理论视角，使学生在理论层面对政策分析有了全面而深入的认识。学生在课堂讨论中积极发表观点，展示了他们对不同理论视角的理解和运用。这种理论联系实际的教学方法，使学生在掌握理论知识的同时，形成了自己的政策分析思路。课程后半段通过具体案例演示个案分析、调查分析、实验、大数据分析等分析手段及应用技巧，使学生在实际操作层面提高了政策剖析能力。学生在课堂和课后作业中展示了较高的分析技能和实践能力，通过运用</w:t>
      </w:r>
      <w:r w:rsidRPr="006214B9">
        <w:rPr>
          <w:rFonts w:ascii="Times New Roman" w:eastAsia="SimSun" w:hAnsi="Times New Roman" w:cs="Times New Roman"/>
          <w:sz w:val="24"/>
        </w:rPr>
        <w:lastRenderedPageBreak/>
        <w:t>所学的方法和技巧，成功地解决了一系列实际政策问题。</w:t>
      </w:r>
    </w:p>
    <w:p w14:paraId="7FF867CF" w14:textId="3B8FA187" w:rsidR="009E1AEE" w:rsidRPr="006214B9" w:rsidRDefault="009E1AEE"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课程内容设计同时实现了三个统一：第一，</w:t>
      </w:r>
      <w:r w:rsidRPr="006214B9">
        <w:rPr>
          <w:rFonts w:ascii="Times New Roman" w:eastAsia="SimSun" w:hAnsi="Times New Roman" w:cs="Times New Roman"/>
          <w:sz w:val="24"/>
        </w:rPr>
        <w:t>前沿性和塑造性</w:t>
      </w:r>
      <w:r>
        <w:rPr>
          <w:rFonts w:ascii="Times New Roman" w:eastAsia="SimSun" w:hAnsi="Times New Roman" w:cs="Times New Roman" w:hint="eastAsia"/>
          <w:sz w:val="24"/>
        </w:rPr>
        <w:t>统一，</w:t>
      </w:r>
      <w:r w:rsidRPr="006214B9">
        <w:rPr>
          <w:rFonts w:ascii="Times New Roman" w:eastAsia="SimSun" w:hAnsi="Times New Roman" w:cs="Times New Roman" w:hint="eastAsia"/>
          <w:sz w:val="24"/>
        </w:rPr>
        <w:t>课程</w:t>
      </w:r>
      <w:r w:rsidRPr="006214B9">
        <w:rPr>
          <w:rFonts w:ascii="Times New Roman" w:eastAsia="SimSun" w:hAnsi="Times New Roman" w:cs="Times New Roman"/>
          <w:sz w:val="24"/>
        </w:rPr>
        <w:t>将大数据研究前沿方法与时政内容和生活实例相结合，结合学生的认知水平进行挖掘引导。这一特色使得课程内容充满时代气息，引领学生关注现实问题和政策分析的最新进展。同时，</w:t>
      </w:r>
      <w:r>
        <w:rPr>
          <w:rFonts w:ascii="Times New Roman" w:eastAsia="SimSun" w:hAnsi="Times New Roman" w:cs="Times New Roman" w:hint="eastAsia"/>
          <w:sz w:val="24"/>
        </w:rPr>
        <w:t>课程将</w:t>
      </w:r>
      <w:r w:rsidRPr="006214B9">
        <w:rPr>
          <w:rFonts w:ascii="Times New Roman" w:eastAsia="SimSun" w:hAnsi="Times New Roman" w:cs="Times New Roman"/>
          <w:sz w:val="24"/>
        </w:rPr>
        <w:t>知识</w:t>
      </w:r>
      <w:r>
        <w:rPr>
          <w:rFonts w:ascii="Times New Roman" w:eastAsia="SimSun" w:hAnsi="Times New Roman" w:cs="Times New Roman" w:hint="eastAsia"/>
          <w:sz w:val="24"/>
        </w:rPr>
        <w:t>传授与价值塑造有机结合，通过引入习近平治国理政思想、新阶段，尤其是二十大以来，重要公共政策案例、党和国家重要指导性稳健等方式，让学生</w:t>
      </w:r>
      <w:r w:rsidRPr="006214B9">
        <w:rPr>
          <w:rFonts w:ascii="Times New Roman" w:eastAsia="SimSun" w:hAnsi="Times New Roman" w:cs="Times New Roman"/>
          <w:sz w:val="24"/>
        </w:rPr>
        <w:t>获得知识</w:t>
      </w:r>
      <w:r>
        <w:rPr>
          <w:rFonts w:ascii="Times New Roman" w:eastAsia="SimSun" w:hAnsi="Times New Roman" w:cs="Times New Roman" w:hint="eastAsia"/>
          <w:sz w:val="24"/>
        </w:rPr>
        <w:t>技能同时，</w:t>
      </w:r>
      <w:r w:rsidRPr="006214B9">
        <w:rPr>
          <w:rFonts w:ascii="Times New Roman" w:eastAsia="SimSun" w:hAnsi="Times New Roman" w:cs="Times New Roman"/>
          <w:sz w:val="24"/>
        </w:rPr>
        <w:t>形成正确</w:t>
      </w:r>
      <w:r>
        <w:rPr>
          <w:rFonts w:ascii="Times New Roman" w:eastAsia="SimSun" w:hAnsi="Times New Roman" w:cs="Times New Roman" w:hint="eastAsia"/>
          <w:sz w:val="24"/>
        </w:rPr>
        <w:t>政治观、</w:t>
      </w:r>
      <w:r w:rsidRPr="006214B9">
        <w:rPr>
          <w:rFonts w:ascii="Times New Roman" w:eastAsia="SimSun" w:hAnsi="Times New Roman" w:cs="Times New Roman"/>
          <w:sz w:val="24"/>
        </w:rPr>
        <w:t>价值观</w:t>
      </w:r>
      <w:r>
        <w:rPr>
          <w:rFonts w:ascii="Times New Roman" w:eastAsia="SimSun" w:hAnsi="Times New Roman" w:cs="Times New Roman" w:hint="eastAsia"/>
          <w:sz w:val="24"/>
        </w:rPr>
        <w:t>、治理观</w:t>
      </w:r>
      <w:r w:rsidRPr="006214B9">
        <w:rPr>
          <w:rFonts w:ascii="Times New Roman" w:eastAsia="SimSun" w:hAnsi="Times New Roman" w:cs="Times New Roman" w:hint="eastAsia"/>
          <w:sz w:val="24"/>
        </w:rPr>
        <w:t>，</w:t>
      </w:r>
      <w:r w:rsidRPr="006214B9">
        <w:rPr>
          <w:rFonts w:ascii="Times New Roman" w:eastAsia="SimSun" w:hAnsi="Times New Roman" w:cs="Times New Roman"/>
          <w:sz w:val="24"/>
        </w:rPr>
        <w:t>培养学生具有良好的学术品格和社会责任感。</w:t>
      </w:r>
    </w:p>
    <w:p w14:paraId="36F73B1C" w14:textId="2C3708A6" w:rsidR="009E1AEE" w:rsidRDefault="009E1AEE"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第二，</w:t>
      </w:r>
      <w:r w:rsidRPr="006214B9">
        <w:rPr>
          <w:rFonts w:ascii="Times New Roman" w:eastAsia="SimSun" w:hAnsi="Times New Roman" w:cs="Times New Roman"/>
          <w:sz w:val="24"/>
        </w:rPr>
        <w:t>科学性和系统性</w:t>
      </w:r>
      <w:r>
        <w:rPr>
          <w:rFonts w:ascii="Times New Roman" w:eastAsia="SimSun" w:hAnsi="Times New Roman" w:cs="Times New Roman" w:hint="eastAsia"/>
          <w:sz w:val="24"/>
        </w:rPr>
        <w:t>统一，</w:t>
      </w:r>
      <w:r w:rsidRPr="006214B9">
        <w:rPr>
          <w:rFonts w:ascii="Times New Roman" w:eastAsia="SimSun" w:hAnsi="Times New Roman" w:cs="Times New Roman"/>
          <w:sz w:val="24"/>
        </w:rPr>
        <w:t>在科学理论支撑和详细的数据分析的基础上，科学把握有关公共政策的成因，系统论证公共政策的结果。这一特色</w:t>
      </w:r>
      <w:r w:rsidR="005A396F">
        <w:rPr>
          <w:rFonts w:ascii="Times New Roman" w:eastAsia="SimSun" w:hAnsi="Times New Roman" w:cs="Times New Roman" w:hint="eastAsia"/>
          <w:sz w:val="24"/>
        </w:rPr>
        <w:t>促使</w:t>
      </w:r>
      <w:r w:rsidRPr="006214B9">
        <w:rPr>
          <w:rFonts w:ascii="Times New Roman" w:eastAsia="SimSun" w:hAnsi="Times New Roman" w:cs="Times New Roman"/>
          <w:sz w:val="24"/>
        </w:rPr>
        <w:t>学生</w:t>
      </w:r>
      <w:r w:rsidR="006D38E4">
        <w:rPr>
          <w:rFonts w:ascii="Times New Roman" w:eastAsia="SimSun" w:hAnsi="Times New Roman" w:cs="Times New Roman" w:hint="eastAsia"/>
          <w:sz w:val="24"/>
        </w:rPr>
        <w:t>将</w:t>
      </w:r>
      <w:r w:rsidRPr="006214B9">
        <w:rPr>
          <w:rFonts w:ascii="Times New Roman" w:eastAsia="SimSun" w:hAnsi="Times New Roman" w:cs="Times New Roman"/>
          <w:sz w:val="24"/>
        </w:rPr>
        <w:t>高度的</w:t>
      </w:r>
      <w:r w:rsidR="004E1D6E">
        <w:rPr>
          <w:rFonts w:ascii="Times New Roman" w:eastAsia="SimSun" w:hAnsi="Times New Roman" w:cs="Times New Roman" w:hint="eastAsia"/>
          <w:sz w:val="24"/>
        </w:rPr>
        <w:t>求知</w:t>
      </w:r>
      <w:r w:rsidRPr="006214B9">
        <w:rPr>
          <w:rFonts w:ascii="Times New Roman" w:eastAsia="SimSun" w:hAnsi="Times New Roman" w:cs="Times New Roman"/>
          <w:sz w:val="24"/>
        </w:rPr>
        <w:t>热情与严谨的科学态度结合起来，提高</w:t>
      </w:r>
      <w:r w:rsidR="00994388">
        <w:rPr>
          <w:rFonts w:ascii="Times New Roman" w:eastAsia="SimSun" w:hAnsi="Times New Roman" w:cs="Times New Roman" w:hint="eastAsia"/>
          <w:sz w:val="24"/>
        </w:rPr>
        <w:t>了</w:t>
      </w:r>
      <w:r w:rsidRPr="006214B9">
        <w:rPr>
          <w:rFonts w:ascii="Times New Roman" w:eastAsia="SimSun" w:hAnsi="Times New Roman" w:cs="Times New Roman"/>
          <w:sz w:val="24"/>
        </w:rPr>
        <w:t>学生在政策分析中理论联系实际的能力。为实现</w:t>
      </w:r>
      <w:r w:rsidR="00464D80">
        <w:rPr>
          <w:rFonts w:ascii="Times New Roman" w:eastAsia="SimSun" w:hAnsi="Times New Roman" w:cs="Times New Roman" w:hint="eastAsia"/>
          <w:sz w:val="24"/>
        </w:rPr>
        <w:t>该</w:t>
      </w:r>
      <w:r w:rsidRPr="006214B9">
        <w:rPr>
          <w:rFonts w:ascii="Times New Roman" w:eastAsia="SimSun" w:hAnsi="Times New Roman" w:cs="Times New Roman"/>
          <w:sz w:val="24"/>
        </w:rPr>
        <w:t>目标，课程充分利用实际案例，让学生了解政策分析的具体操作方法。此外，课程中还设置了互动环节，鼓励学生在课堂上提问、参与讨论，从而激发学生主动思考和探索的兴趣。</w:t>
      </w:r>
    </w:p>
    <w:p w14:paraId="2CB5146D" w14:textId="5E867962" w:rsidR="009E1AEE" w:rsidRDefault="009E1AEE"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第三</w:t>
      </w:r>
      <w:r w:rsidR="007326E3">
        <w:rPr>
          <w:rFonts w:ascii="Times New Roman" w:eastAsia="SimSun" w:hAnsi="Times New Roman" w:cs="Times New Roman" w:hint="eastAsia"/>
          <w:sz w:val="24"/>
        </w:rPr>
        <w:t>，</w:t>
      </w:r>
      <w:r>
        <w:rPr>
          <w:rFonts w:ascii="Times New Roman" w:eastAsia="SimSun" w:hAnsi="Times New Roman" w:cs="Times New Roman" w:hint="eastAsia"/>
          <w:sz w:val="24"/>
        </w:rPr>
        <w:t>知识性与</w:t>
      </w:r>
      <w:r w:rsidRPr="006214B9">
        <w:rPr>
          <w:rFonts w:ascii="Times New Roman" w:eastAsia="SimSun" w:hAnsi="Times New Roman" w:cs="Times New Roman"/>
          <w:sz w:val="24"/>
        </w:rPr>
        <w:t>趣味性</w:t>
      </w:r>
      <w:r>
        <w:rPr>
          <w:rFonts w:ascii="Times New Roman" w:eastAsia="SimSun" w:hAnsi="Times New Roman" w:cs="Times New Roman" w:hint="eastAsia"/>
          <w:sz w:val="24"/>
        </w:rPr>
        <w:t>统一，</w:t>
      </w:r>
      <w:r w:rsidRPr="006214B9">
        <w:rPr>
          <w:rFonts w:ascii="Times New Roman" w:eastAsia="SimSun" w:hAnsi="Times New Roman" w:cs="Times New Roman" w:hint="eastAsia"/>
          <w:sz w:val="24"/>
        </w:rPr>
        <w:t>课程</w:t>
      </w:r>
      <w:r w:rsidR="006B05E0" w:rsidRPr="006214B9">
        <w:rPr>
          <w:rFonts w:ascii="Times New Roman" w:eastAsia="SimSun" w:hAnsi="Times New Roman" w:cs="Times New Roman"/>
          <w:sz w:val="24"/>
        </w:rPr>
        <w:t>除了常规室内课堂授课外，还通过参与式教学激发学生积极性。</w:t>
      </w:r>
      <w:r w:rsidR="006B05E0">
        <w:rPr>
          <w:rFonts w:ascii="Times New Roman" w:eastAsia="SimSun" w:hAnsi="Times New Roman" w:cs="Times New Roman" w:hint="eastAsia"/>
          <w:sz w:val="24"/>
        </w:rPr>
        <w:t>课程将</w:t>
      </w:r>
      <w:r w:rsidRPr="006214B9">
        <w:rPr>
          <w:rFonts w:ascii="Times New Roman" w:eastAsia="SimSun" w:hAnsi="Times New Roman" w:cs="Times New Roman"/>
          <w:sz w:val="24"/>
        </w:rPr>
        <w:t>“</w:t>
      </w:r>
      <w:r w:rsidRPr="006214B9">
        <w:rPr>
          <w:rFonts w:ascii="Times New Roman" w:eastAsia="SimSun" w:hAnsi="Times New Roman" w:cs="Times New Roman"/>
          <w:sz w:val="24"/>
        </w:rPr>
        <w:t>宾主对</w:t>
      </w:r>
      <w:r w:rsidRPr="006214B9">
        <w:rPr>
          <w:rFonts w:ascii="Times New Roman" w:eastAsia="SimSun" w:hAnsi="Times New Roman" w:cs="Times New Roman"/>
          <w:sz w:val="24"/>
        </w:rPr>
        <w:t>”</w:t>
      </w:r>
      <w:r w:rsidR="006B05E0">
        <w:rPr>
          <w:rFonts w:ascii="Times New Roman" w:eastAsia="SimSun" w:hAnsi="Times New Roman" w:cs="Times New Roman" w:hint="eastAsia"/>
          <w:sz w:val="24"/>
        </w:rPr>
        <w:t>（后详）</w:t>
      </w:r>
      <w:r w:rsidRPr="006214B9">
        <w:rPr>
          <w:rFonts w:ascii="Times New Roman" w:eastAsia="SimSun" w:hAnsi="Times New Roman" w:cs="Times New Roman"/>
          <w:sz w:val="24"/>
        </w:rPr>
        <w:t>、小组问答、互动游戏等多种互动形式</w:t>
      </w:r>
      <w:r w:rsidR="006B05E0">
        <w:rPr>
          <w:rFonts w:ascii="Times New Roman" w:eastAsia="SimSun" w:hAnsi="Times New Roman" w:cs="Times New Roman" w:hint="eastAsia"/>
          <w:sz w:val="24"/>
        </w:rPr>
        <w:t>融入课程设计，通过</w:t>
      </w:r>
      <w:r w:rsidRPr="006214B9">
        <w:rPr>
          <w:rFonts w:ascii="Times New Roman" w:eastAsia="SimSun" w:hAnsi="Times New Roman" w:cs="Times New Roman"/>
          <w:sz w:val="24"/>
        </w:rPr>
        <w:t>互动环节让学生在轻松愉快的氛围中学习，同时也帮助他们更好地理解课程知识，</w:t>
      </w:r>
      <w:r w:rsidR="00E1321B">
        <w:rPr>
          <w:rFonts w:ascii="Times New Roman" w:eastAsia="SimSun" w:hAnsi="Times New Roman" w:cs="Times New Roman" w:hint="eastAsia"/>
          <w:sz w:val="24"/>
        </w:rPr>
        <w:t>激发</w:t>
      </w:r>
      <w:r w:rsidRPr="006214B9">
        <w:rPr>
          <w:rFonts w:ascii="Times New Roman" w:eastAsia="SimSun" w:hAnsi="Times New Roman" w:cs="Times New Roman"/>
          <w:sz w:val="24"/>
        </w:rPr>
        <w:t>学生对公共政策分析的兴趣，</w:t>
      </w:r>
      <w:r w:rsidR="007E0164">
        <w:rPr>
          <w:rFonts w:ascii="Times New Roman" w:eastAsia="SimSun" w:hAnsi="Times New Roman" w:cs="Times New Roman" w:hint="eastAsia"/>
          <w:sz w:val="24"/>
        </w:rPr>
        <w:t>进而</w:t>
      </w:r>
      <w:r w:rsidRPr="006214B9">
        <w:rPr>
          <w:rFonts w:ascii="Times New Roman" w:eastAsia="SimSun" w:hAnsi="Times New Roman" w:cs="Times New Roman"/>
          <w:sz w:val="24"/>
        </w:rPr>
        <w:t>提高了学习效果和课堂参与度。此外，课程还将传统教学手段与多媒体教学相结合，运用图片、视频、音频教学软件，以图、文、影音相结合的形式展现教学内容，使教学效果更加生动和直观。</w:t>
      </w:r>
    </w:p>
    <w:p w14:paraId="2E980900" w14:textId="4EAFE4B5" w:rsidR="006B05E0" w:rsidRPr="006214B9" w:rsidRDefault="006B05E0" w:rsidP="00543F80">
      <w:pPr>
        <w:spacing w:line="360" w:lineRule="auto"/>
        <w:ind w:firstLineChars="200" w:firstLine="420"/>
        <w:rPr>
          <w:rFonts w:ascii="Times New Roman" w:eastAsia="SimSun" w:hAnsi="Times New Roman" w:cs="Times New Roman"/>
          <w:sz w:val="24"/>
        </w:rPr>
      </w:pPr>
      <w:r w:rsidRPr="00785FC4">
        <w:rPr>
          <w:rFonts w:ascii="SimHei" w:eastAsia="SimHei" w:hAnsi="SimHei" w:cs="Times New Roman"/>
          <w:szCs w:val="21"/>
        </w:rPr>
        <w:t xml:space="preserve">2. </w:t>
      </w:r>
      <w:r w:rsidRPr="00785FC4">
        <w:rPr>
          <w:rFonts w:ascii="SimHei" w:eastAsia="SimHei" w:hAnsi="SimHei" w:cs="Times New Roman" w:hint="eastAsia"/>
          <w:szCs w:val="21"/>
        </w:rPr>
        <w:t>以能力培养为核心的教学方法创新</w:t>
      </w:r>
    </w:p>
    <w:p w14:paraId="29CE918F" w14:textId="67EB8FE6" w:rsidR="005A1BFC" w:rsidRDefault="004F7ACE" w:rsidP="00543F80">
      <w:pPr>
        <w:spacing w:line="360" w:lineRule="auto"/>
        <w:ind w:firstLineChars="200" w:firstLine="480"/>
        <w:rPr>
          <w:rFonts w:ascii="Times New Roman" w:eastAsia="SimSun" w:hAnsi="Times New Roman" w:cs="Times New Roman"/>
          <w:sz w:val="24"/>
        </w:rPr>
      </w:pPr>
      <w:r w:rsidRPr="006214B9">
        <w:rPr>
          <w:rFonts w:ascii="Times New Roman" w:eastAsia="SimSun" w:hAnsi="Times New Roman" w:cs="Times New Roman"/>
          <w:sz w:val="24"/>
        </w:rPr>
        <w:t>《</w:t>
      </w:r>
      <w:r w:rsidR="00B27F74" w:rsidRPr="006214B9">
        <w:rPr>
          <w:rFonts w:ascii="Times New Roman" w:eastAsia="SimSun" w:hAnsi="Times New Roman" w:cs="Times New Roman" w:hint="eastAsia"/>
          <w:sz w:val="24"/>
        </w:rPr>
        <w:t>理解公共政策</w:t>
      </w:r>
      <w:r w:rsidRPr="006214B9">
        <w:rPr>
          <w:rFonts w:ascii="Times New Roman" w:eastAsia="SimSun" w:hAnsi="Times New Roman" w:cs="Times New Roman"/>
          <w:sz w:val="24"/>
        </w:rPr>
        <w:t>》</w:t>
      </w:r>
      <w:r w:rsidR="006B05E0">
        <w:rPr>
          <w:rFonts w:ascii="Times New Roman" w:eastAsia="SimSun" w:hAnsi="Times New Roman" w:cs="Times New Roman" w:hint="eastAsia"/>
          <w:sz w:val="24"/>
        </w:rPr>
        <w:t>在</w:t>
      </w:r>
      <w:r w:rsidRPr="006214B9">
        <w:rPr>
          <w:rFonts w:ascii="Times New Roman" w:eastAsia="SimSun" w:hAnsi="Times New Roman" w:cs="Times New Roman"/>
          <w:sz w:val="24"/>
        </w:rPr>
        <w:t>融合中国古代哲学方法论与西方思辨传统</w:t>
      </w:r>
      <w:r w:rsidR="006B05E0">
        <w:rPr>
          <w:rFonts w:ascii="Times New Roman" w:eastAsia="SimSun" w:hAnsi="Times New Roman" w:cs="Times New Roman" w:hint="eastAsia"/>
          <w:sz w:val="24"/>
        </w:rPr>
        <w:t>基础上</w:t>
      </w:r>
      <w:r w:rsidRPr="006214B9">
        <w:rPr>
          <w:rFonts w:ascii="Times New Roman" w:eastAsia="SimSun" w:hAnsi="Times New Roman" w:cs="Times New Roman"/>
          <w:sz w:val="24"/>
        </w:rPr>
        <w:t>，结合现代教育模式</w:t>
      </w:r>
      <w:r w:rsidR="006B05E0">
        <w:rPr>
          <w:rFonts w:ascii="Times New Roman" w:eastAsia="SimSun" w:hAnsi="Times New Roman" w:cs="Times New Roman" w:hint="eastAsia"/>
          <w:sz w:val="24"/>
        </w:rPr>
        <w:t>，</w:t>
      </w:r>
      <w:r w:rsidRPr="006214B9">
        <w:rPr>
          <w:rFonts w:ascii="Times New Roman" w:eastAsia="SimSun" w:hAnsi="Times New Roman" w:cs="Times New Roman"/>
          <w:sz w:val="24"/>
        </w:rPr>
        <w:t>设计</w:t>
      </w:r>
      <w:r w:rsidR="006B05E0">
        <w:rPr>
          <w:rFonts w:ascii="Times New Roman" w:eastAsia="SimSun" w:hAnsi="Times New Roman" w:cs="Times New Roman" w:hint="eastAsia"/>
          <w:sz w:val="24"/>
        </w:rPr>
        <w:t>“宾主对”创新教学环节</w:t>
      </w:r>
      <w:r w:rsidRPr="006214B9">
        <w:rPr>
          <w:rFonts w:ascii="Times New Roman" w:eastAsia="SimSun" w:hAnsi="Times New Roman" w:cs="Times New Roman"/>
          <w:sz w:val="24"/>
        </w:rPr>
        <w:t>，</w:t>
      </w:r>
      <w:r w:rsidR="006B05E0">
        <w:rPr>
          <w:rFonts w:ascii="Times New Roman" w:eastAsia="SimSun" w:hAnsi="Times New Roman" w:cs="Times New Roman" w:hint="eastAsia"/>
          <w:sz w:val="24"/>
        </w:rPr>
        <w:t>旨在保证学生注意力，</w:t>
      </w:r>
      <w:r w:rsidRPr="006214B9">
        <w:rPr>
          <w:rFonts w:ascii="Times New Roman" w:eastAsia="SimSun" w:hAnsi="Times New Roman" w:cs="Times New Roman"/>
          <w:sz w:val="24"/>
        </w:rPr>
        <w:t>推动学生参与知识发生和思维创造的</w:t>
      </w:r>
      <w:r w:rsidR="002A2EE4">
        <w:rPr>
          <w:rFonts w:ascii="Times New Roman" w:eastAsia="SimSun" w:hAnsi="Times New Roman" w:cs="Times New Roman" w:hint="eastAsia"/>
          <w:sz w:val="24"/>
        </w:rPr>
        <w:t>全</w:t>
      </w:r>
      <w:r w:rsidRPr="006214B9">
        <w:rPr>
          <w:rFonts w:ascii="Times New Roman" w:eastAsia="SimSun" w:hAnsi="Times New Roman" w:cs="Times New Roman"/>
          <w:sz w:val="24"/>
        </w:rPr>
        <w:t>过程。</w:t>
      </w:r>
    </w:p>
    <w:p w14:paraId="152D6917" w14:textId="0337140A" w:rsidR="008737F9" w:rsidRDefault="005A1BFC"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具体而言，</w:t>
      </w:r>
      <w:r w:rsidR="009B1CD7" w:rsidRPr="009B1CD7">
        <w:rPr>
          <w:rFonts w:ascii="Times New Roman" w:eastAsia="SimSun" w:hAnsi="Times New Roman" w:cs="Times New Roman" w:hint="eastAsia"/>
          <w:sz w:val="24"/>
        </w:rPr>
        <w:t>“</w:t>
      </w:r>
      <w:r w:rsidR="009B1CD7" w:rsidRPr="009B1CD7">
        <w:rPr>
          <w:rFonts w:ascii="Times New Roman" w:eastAsia="SimSun" w:hAnsi="Times New Roman" w:cs="Times New Roman"/>
          <w:sz w:val="24"/>
        </w:rPr>
        <w:t>宾主对</w:t>
      </w:r>
      <w:r w:rsidR="009B1CD7" w:rsidRPr="009B1CD7">
        <w:rPr>
          <w:rFonts w:ascii="Times New Roman" w:eastAsia="SimSun" w:hAnsi="Times New Roman" w:cs="Times New Roman" w:hint="eastAsia"/>
          <w:sz w:val="24"/>
        </w:rPr>
        <w:t>”</w:t>
      </w:r>
      <w:r w:rsidR="00495387">
        <w:rPr>
          <w:rFonts w:ascii="Times New Roman" w:eastAsia="SimSun" w:hAnsi="Times New Roman" w:cs="Times New Roman" w:hint="eastAsia"/>
          <w:sz w:val="24"/>
        </w:rPr>
        <w:t>共</w:t>
      </w:r>
      <w:r w:rsidR="003C0409">
        <w:rPr>
          <w:rFonts w:ascii="Times New Roman" w:eastAsia="SimSun" w:hAnsi="Times New Roman" w:cs="Times New Roman" w:hint="eastAsia"/>
          <w:sz w:val="24"/>
        </w:rPr>
        <w:t>分为</w:t>
      </w:r>
      <w:r w:rsidR="009B1CD7" w:rsidRPr="009B1CD7">
        <w:rPr>
          <w:rFonts w:ascii="Times New Roman" w:eastAsia="SimSun" w:hAnsi="Times New Roman" w:cs="Times New Roman"/>
          <w:sz w:val="24"/>
        </w:rPr>
        <w:t>三个环节：分宾主、主讲解、宾主对。</w:t>
      </w:r>
      <w:r w:rsidR="00495EDA">
        <w:rPr>
          <w:rFonts w:ascii="Times New Roman" w:eastAsia="SimSun" w:hAnsi="Times New Roman" w:cs="Times New Roman" w:hint="eastAsia"/>
          <w:sz w:val="24"/>
        </w:rPr>
        <w:t>“</w:t>
      </w:r>
      <w:r w:rsidR="009B1CD7" w:rsidRPr="009B1CD7">
        <w:rPr>
          <w:rFonts w:ascii="Times New Roman" w:eastAsia="SimSun" w:hAnsi="Times New Roman" w:cs="Times New Roman"/>
          <w:sz w:val="24"/>
        </w:rPr>
        <w:t>分宾主</w:t>
      </w:r>
      <w:r w:rsidR="00495EDA">
        <w:rPr>
          <w:rFonts w:ascii="Times New Roman" w:eastAsia="SimSun" w:hAnsi="Times New Roman" w:cs="Times New Roman" w:hint="eastAsia"/>
          <w:sz w:val="24"/>
        </w:rPr>
        <w:t>”</w:t>
      </w:r>
      <w:r w:rsidR="009B1CD7" w:rsidRPr="009B1CD7">
        <w:rPr>
          <w:rFonts w:ascii="Times New Roman" w:eastAsia="SimSun" w:hAnsi="Times New Roman" w:cs="Times New Roman"/>
          <w:sz w:val="24"/>
        </w:rPr>
        <w:t>指区分主讲人（主）和听众（宾）</w:t>
      </w:r>
      <w:r w:rsidR="009B1CD7" w:rsidRPr="009B1CD7">
        <w:rPr>
          <w:rFonts w:ascii="Times New Roman" w:eastAsia="SimSun" w:hAnsi="Times New Roman" w:cs="Times New Roman" w:hint="eastAsia"/>
          <w:sz w:val="24"/>
        </w:rPr>
        <w:t>，</w:t>
      </w:r>
      <w:r w:rsidR="009B1CD7" w:rsidRPr="009B1CD7">
        <w:rPr>
          <w:rFonts w:ascii="Times New Roman" w:eastAsia="SimSun" w:hAnsi="Times New Roman" w:cs="Times New Roman"/>
          <w:sz w:val="24"/>
        </w:rPr>
        <w:t>主讲人数以课程规模而定</w:t>
      </w:r>
      <w:r w:rsidR="00E96B5F">
        <w:rPr>
          <w:rFonts w:ascii="Times New Roman" w:eastAsia="SimSun" w:hAnsi="Times New Roman" w:cs="Times New Roman" w:hint="eastAsia"/>
          <w:sz w:val="24"/>
        </w:rPr>
        <w:t>；</w:t>
      </w:r>
      <w:r w:rsidR="009B1CD7" w:rsidRPr="009B1CD7">
        <w:rPr>
          <w:rFonts w:ascii="Times New Roman" w:eastAsia="SimSun" w:hAnsi="Times New Roman" w:cs="Times New Roman"/>
          <w:sz w:val="24"/>
        </w:rPr>
        <w:t>分定宾主后，进入</w:t>
      </w:r>
      <w:r w:rsidR="00495EDA">
        <w:rPr>
          <w:rFonts w:ascii="Times New Roman" w:eastAsia="SimSun" w:hAnsi="Times New Roman" w:cs="Times New Roman" w:hint="eastAsia"/>
          <w:sz w:val="24"/>
        </w:rPr>
        <w:t>“</w:t>
      </w:r>
      <w:r w:rsidR="009B1CD7" w:rsidRPr="009B1CD7">
        <w:rPr>
          <w:rFonts w:ascii="Times New Roman" w:eastAsia="SimSun" w:hAnsi="Times New Roman" w:cs="Times New Roman"/>
          <w:sz w:val="24"/>
        </w:rPr>
        <w:t>主讲解</w:t>
      </w:r>
      <w:r w:rsidR="00495EDA">
        <w:rPr>
          <w:rFonts w:ascii="Times New Roman" w:eastAsia="SimSun" w:hAnsi="Times New Roman" w:cs="Times New Roman" w:hint="eastAsia"/>
          <w:sz w:val="24"/>
        </w:rPr>
        <w:t>”</w:t>
      </w:r>
      <w:r w:rsidR="009B1CD7" w:rsidRPr="009B1CD7">
        <w:rPr>
          <w:rFonts w:ascii="Times New Roman" w:eastAsia="SimSun" w:hAnsi="Times New Roman" w:cs="Times New Roman"/>
          <w:sz w:val="24"/>
        </w:rPr>
        <w:t>环节，时间</w:t>
      </w:r>
      <w:r w:rsidR="000B0169">
        <w:rPr>
          <w:rFonts w:ascii="Times New Roman" w:eastAsia="SimSun" w:hAnsi="Times New Roman" w:cs="Times New Roman" w:hint="eastAsia"/>
          <w:sz w:val="24"/>
        </w:rPr>
        <w:t>限定</w:t>
      </w:r>
      <w:r w:rsidR="009B1CD7" w:rsidRPr="009B1CD7">
        <w:rPr>
          <w:rFonts w:ascii="Times New Roman" w:eastAsia="SimSun" w:hAnsi="Times New Roman" w:cs="Times New Roman"/>
          <w:sz w:val="24"/>
        </w:rPr>
        <w:t>为</w:t>
      </w:r>
      <w:r w:rsidR="009B1CD7" w:rsidRPr="009B1CD7">
        <w:rPr>
          <w:rFonts w:ascii="Times New Roman" w:eastAsia="SimSun" w:hAnsi="Times New Roman" w:cs="Times New Roman"/>
          <w:sz w:val="24"/>
        </w:rPr>
        <w:t>10</w:t>
      </w:r>
      <w:r w:rsidR="009B1CD7" w:rsidRPr="009B1CD7">
        <w:rPr>
          <w:rFonts w:ascii="Times New Roman" w:eastAsia="SimSun" w:hAnsi="Times New Roman" w:cs="Times New Roman"/>
          <w:sz w:val="24"/>
        </w:rPr>
        <w:t>分钟</w:t>
      </w:r>
      <w:r w:rsidR="00495EDA">
        <w:rPr>
          <w:rFonts w:ascii="Times New Roman" w:eastAsia="SimSun" w:hAnsi="Times New Roman" w:cs="Times New Roman" w:hint="eastAsia"/>
          <w:sz w:val="24"/>
        </w:rPr>
        <w:t>，主讲内容包括</w:t>
      </w:r>
      <w:r w:rsidR="00827748">
        <w:rPr>
          <w:rFonts w:ascii="Times New Roman" w:eastAsia="SimSun" w:hAnsi="Times New Roman" w:cs="Times New Roman" w:hint="eastAsia"/>
          <w:sz w:val="24"/>
        </w:rPr>
        <w:t>“</w:t>
      </w:r>
      <w:r w:rsidR="00CB01D3">
        <w:rPr>
          <w:rFonts w:ascii="Times New Roman" w:eastAsia="SimSun" w:hAnsi="Times New Roman" w:cs="Times New Roman" w:hint="eastAsia"/>
          <w:sz w:val="24"/>
        </w:rPr>
        <w:t>指定阅读材料</w:t>
      </w:r>
      <w:r w:rsidR="00BA6ABE">
        <w:rPr>
          <w:rFonts w:ascii="Times New Roman" w:eastAsia="SimSun" w:hAnsi="Times New Roman" w:cs="Times New Roman" w:hint="eastAsia"/>
          <w:sz w:val="24"/>
        </w:rPr>
        <w:t>的</w:t>
      </w:r>
      <w:r w:rsidR="00CB01D3" w:rsidRPr="00CB01D3">
        <w:rPr>
          <w:rFonts w:ascii="Times New Roman" w:eastAsia="SimSun" w:hAnsi="Times New Roman" w:cs="Times New Roman"/>
          <w:sz w:val="24"/>
        </w:rPr>
        <w:t>内容简介</w:t>
      </w:r>
      <w:r w:rsidR="00BA6ABE">
        <w:rPr>
          <w:rFonts w:ascii="Times New Roman" w:eastAsia="SimSun" w:hAnsi="Times New Roman" w:cs="Times New Roman" w:hint="eastAsia"/>
          <w:sz w:val="24"/>
        </w:rPr>
        <w:t>、</w:t>
      </w:r>
      <w:r w:rsidR="001E6AA7" w:rsidRPr="001E6AA7">
        <w:rPr>
          <w:rFonts w:ascii="Times New Roman" w:eastAsia="SimSun" w:hAnsi="Times New Roman" w:cs="Times New Roman"/>
          <w:sz w:val="24"/>
        </w:rPr>
        <w:t>该材料应用和涉及了上节课涵盖的什么内容</w:t>
      </w:r>
      <w:r w:rsidR="001E6AA7">
        <w:rPr>
          <w:rFonts w:ascii="Times New Roman" w:eastAsia="SimSun" w:hAnsi="Times New Roman" w:cs="Times New Roman" w:hint="eastAsia"/>
          <w:sz w:val="24"/>
        </w:rPr>
        <w:t>、</w:t>
      </w:r>
      <w:r w:rsidR="00432A48" w:rsidRPr="00432A48">
        <w:rPr>
          <w:rFonts w:ascii="Times New Roman" w:eastAsia="SimSun" w:hAnsi="Times New Roman" w:cs="Times New Roman"/>
          <w:sz w:val="24"/>
        </w:rPr>
        <w:t>该材料提供了哪些上节课没</w:t>
      </w:r>
      <w:r w:rsidR="00432A48" w:rsidRPr="00432A48">
        <w:rPr>
          <w:rFonts w:ascii="Times New Roman" w:eastAsia="SimSun" w:hAnsi="Times New Roman" w:cs="Times New Roman"/>
          <w:sz w:val="24"/>
        </w:rPr>
        <w:lastRenderedPageBreak/>
        <w:t>有的提到的内容</w:t>
      </w:r>
      <w:r w:rsidR="00827748">
        <w:rPr>
          <w:rFonts w:ascii="Times New Roman" w:eastAsia="SimSun" w:hAnsi="Times New Roman" w:cs="Times New Roman" w:hint="eastAsia"/>
          <w:sz w:val="24"/>
        </w:rPr>
        <w:t>”</w:t>
      </w:r>
      <w:r w:rsidR="00E96B5F">
        <w:rPr>
          <w:rFonts w:ascii="Times New Roman" w:eastAsia="SimSun" w:hAnsi="Times New Roman" w:cs="Times New Roman" w:hint="eastAsia"/>
          <w:sz w:val="24"/>
        </w:rPr>
        <w:t>；</w:t>
      </w:r>
      <w:r w:rsidR="00BA0980">
        <w:rPr>
          <w:rFonts w:ascii="Times New Roman" w:eastAsia="SimSun" w:hAnsi="Times New Roman" w:cs="Times New Roman" w:hint="eastAsia"/>
          <w:sz w:val="24"/>
        </w:rPr>
        <w:t>待主讲人报告完毕后便</w:t>
      </w:r>
      <w:r w:rsidR="008737F9" w:rsidRPr="008737F9">
        <w:rPr>
          <w:rFonts w:ascii="Times New Roman" w:eastAsia="SimSun" w:hAnsi="Times New Roman" w:cs="Times New Roman" w:hint="eastAsia"/>
          <w:sz w:val="24"/>
        </w:rPr>
        <w:t>进</w:t>
      </w:r>
      <w:r w:rsidR="008737F9" w:rsidRPr="008737F9">
        <w:rPr>
          <w:rFonts w:ascii="Times New Roman" w:eastAsia="SimSun" w:hAnsi="Times New Roman" w:cs="Times New Roman"/>
          <w:sz w:val="24"/>
        </w:rPr>
        <w:t>入</w:t>
      </w:r>
      <w:r w:rsidR="008737F9" w:rsidRPr="008737F9">
        <w:rPr>
          <w:rFonts w:ascii="Times New Roman" w:eastAsia="SimSun" w:hAnsi="Times New Roman" w:cs="Times New Roman"/>
          <w:sz w:val="24"/>
        </w:rPr>
        <w:t xml:space="preserve"> “</w:t>
      </w:r>
      <w:r w:rsidR="008737F9" w:rsidRPr="008737F9">
        <w:rPr>
          <w:rFonts w:ascii="Times New Roman" w:eastAsia="SimSun" w:hAnsi="Times New Roman" w:cs="Times New Roman"/>
          <w:sz w:val="24"/>
        </w:rPr>
        <w:t>宾主对</w:t>
      </w:r>
      <w:r w:rsidR="008737F9" w:rsidRPr="008737F9">
        <w:rPr>
          <w:rFonts w:ascii="Times New Roman" w:eastAsia="SimSun" w:hAnsi="Times New Roman" w:cs="Times New Roman"/>
          <w:sz w:val="24"/>
        </w:rPr>
        <w:t xml:space="preserve">” </w:t>
      </w:r>
      <w:r w:rsidR="008737F9" w:rsidRPr="008737F9">
        <w:rPr>
          <w:rFonts w:ascii="Times New Roman" w:eastAsia="SimSun" w:hAnsi="Times New Roman" w:cs="Times New Roman"/>
          <w:sz w:val="24"/>
        </w:rPr>
        <w:t>环节，时间为</w:t>
      </w:r>
      <w:r w:rsidR="008737F9" w:rsidRPr="008737F9">
        <w:rPr>
          <w:rFonts w:ascii="Times New Roman" w:eastAsia="SimSun" w:hAnsi="Times New Roman" w:cs="Times New Roman"/>
          <w:sz w:val="24"/>
        </w:rPr>
        <w:t xml:space="preserve"> 10–20 </w:t>
      </w:r>
      <w:r w:rsidR="008737F9" w:rsidRPr="008737F9">
        <w:rPr>
          <w:rFonts w:ascii="Times New Roman" w:eastAsia="SimSun" w:hAnsi="Times New Roman" w:cs="Times New Roman"/>
          <w:sz w:val="24"/>
        </w:rPr>
        <w:t>分钟</w:t>
      </w:r>
      <w:r w:rsidR="009B5714">
        <w:rPr>
          <w:rFonts w:ascii="Times New Roman" w:eastAsia="SimSun" w:hAnsi="Times New Roman" w:cs="Times New Roman" w:hint="eastAsia"/>
          <w:sz w:val="24"/>
        </w:rPr>
        <w:t>，</w:t>
      </w:r>
      <w:r w:rsidR="008737F9" w:rsidRPr="008737F9">
        <w:rPr>
          <w:rFonts w:ascii="Times New Roman" w:eastAsia="SimSun" w:hAnsi="Times New Roman" w:cs="Times New Roman"/>
          <w:sz w:val="24"/>
        </w:rPr>
        <w:t>届时会从</w:t>
      </w:r>
      <w:r w:rsidR="008737F9" w:rsidRPr="008737F9">
        <w:rPr>
          <w:rFonts w:ascii="Times New Roman" w:eastAsia="SimSun" w:hAnsi="Times New Roman" w:cs="Times New Roman"/>
          <w:sz w:val="24"/>
        </w:rPr>
        <w:t xml:space="preserve"> “</w:t>
      </w:r>
      <w:r w:rsidR="008737F9" w:rsidRPr="008737F9">
        <w:rPr>
          <w:rFonts w:ascii="Times New Roman" w:eastAsia="SimSun" w:hAnsi="Times New Roman" w:cs="Times New Roman"/>
          <w:sz w:val="24"/>
        </w:rPr>
        <w:t>宾</w:t>
      </w:r>
      <w:r w:rsidR="008737F9" w:rsidRPr="008737F9">
        <w:rPr>
          <w:rFonts w:ascii="Times New Roman" w:eastAsia="SimSun" w:hAnsi="Times New Roman" w:cs="Times New Roman"/>
          <w:sz w:val="24"/>
        </w:rPr>
        <w:t xml:space="preserve">” </w:t>
      </w:r>
      <w:r w:rsidR="008737F9" w:rsidRPr="008737F9">
        <w:rPr>
          <w:rFonts w:ascii="Times New Roman" w:eastAsia="SimSun" w:hAnsi="Times New Roman" w:cs="Times New Roman"/>
          <w:sz w:val="24"/>
        </w:rPr>
        <w:t>位随机抽选两名质询者，与主讲进行宾主答对。主位之题旨在考察宾方是否对文章有了正确。宾位之题旨在挑战主方所说内容漏洞和缺失。但无论主题、宾题，均须注重文章的主要观点和证据，而非细枝末节。主先问，宾作答；宾后问，主回应。最后教师会根据宾主对情况进行总结和追问，并根据讲解质量和答题质量对宾主分别打分，计入成绩</w:t>
      </w:r>
      <w:r w:rsidR="00B3699C">
        <w:rPr>
          <w:rFonts w:ascii="Times New Roman" w:eastAsia="SimSun" w:hAnsi="Times New Roman" w:cs="Times New Roman" w:hint="eastAsia"/>
          <w:sz w:val="24"/>
        </w:rPr>
        <w:t>。</w:t>
      </w:r>
    </w:p>
    <w:p w14:paraId="0587E1CB" w14:textId="52FC4897" w:rsidR="006B05E0" w:rsidRDefault="004303B6"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w:t>
      </w:r>
      <w:r w:rsidRPr="006214B9">
        <w:rPr>
          <w:rFonts w:ascii="Times New Roman" w:eastAsia="SimSun" w:hAnsi="Times New Roman" w:cs="Times New Roman"/>
          <w:sz w:val="24"/>
        </w:rPr>
        <w:t>宾主对</w:t>
      </w:r>
      <w:r>
        <w:rPr>
          <w:rFonts w:ascii="Times New Roman" w:eastAsia="SimSun" w:hAnsi="Times New Roman" w:cs="Times New Roman" w:hint="eastAsia"/>
          <w:sz w:val="24"/>
        </w:rPr>
        <w:t>”</w:t>
      </w:r>
      <w:r w:rsidRPr="006214B9">
        <w:rPr>
          <w:rFonts w:ascii="Times New Roman" w:eastAsia="SimSun" w:hAnsi="Times New Roman" w:cs="Times New Roman"/>
          <w:sz w:val="24"/>
        </w:rPr>
        <w:t>结合</w:t>
      </w:r>
      <w:r w:rsidR="007121BD">
        <w:rPr>
          <w:rFonts w:ascii="Times New Roman" w:eastAsia="SimSun" w:hAnsi="Times New Roman" w:cs="Times New Roman" w:hint="eastAsia"/>
          <w:sz w:val="24"/>
        </w:rPr>
        <w:t>了</w:t>
      </w:r>
      <w:r w:rsidRPr="006214B9">
        <w:rPr>
          <w:rFonts w:ascii="Times New Roman" w:eastAsia="SimSun" w:hAnsi="Times New Roman" w:cs="Times New Roman"/>
          <w:sz w:val="24"/>
        </w:rPr>
        <w:t>提前准备与随机参与，利用学生讲、学生问、学生答的</w:t>
      </w:r>
      <w:r w:rsidRPr="006214B9">
        <w:rPr>
          <w:rFonts w:ascii="Times New Roman" w:eastAsia="SimSun" w:hAnsi="Times New Roman" w:cs="Times New Roman"/>
          <w:sz w:val="24"/>
        </w:rPr>
        <w:t>“</w:t>
      </w:r>
      <w:r w:rsidRPr="006214B9">
        <w:rPr>
          <w:rFonts w:ascii="Times New Roman" w:eastAsia="SimSun" w:hAnsi="Times New Roman" w:cs="Times New Roman"/>
          <w:sz w:val="24"/>
        </w:rPr>
        <w:t>学生主体</w:t>
      </w:r>
      <w:r w:rsidRPr="006214B9">
        <w:rPr>
          <w:rFonts w:ascii="Times New Roman" w:eastAsia="SimSun" w:hAnsi="Times New Roman" w:cs="Times New Roman"/>
          <w:sz w:val="24"/>
        </w:rPr>
        <w:t>”</w:t>
      </w:r>
      <w:r w:rsidRPr="006214B9">
        <w:rPr>
          <w:rFonts w:ascii="Times New Roman" w:eastAsia="SimSun" w:hAnsi="Times New Roman" w:cs="Times New Roman"/>
          <w:sz w:val="24"/>
        </w:rPr>
        <w:t>（</w:t>
      </w:r>
      <w:r w:rsidRPr="006214B9">
        <w:rPr>
          <w:rFonts w:ascii="Times New Roman" w:eastAsia="SimSun" w:hAnsi="Times New Roman" w:cs="Times New Roman"/>
          <w:sz w:val="24"/>
        </w:rPr>
        <w:t>student-oriented</w:t>
      </w:r>
      <w:r w:rsidRPr="006214B9">
        <w:rPr>
          <w:rFonts w:ascii="Times New Roman" w:eastAsia="SimSun" w:hAnsi="Times New Roman" w:cs="Times New Roman"/>
          <w:sz w:val="24"/>
        </w:rPr>
        <w:t>）模式，</w:t>
      </w:r>
      <w:r w:rsidR="00FD6858">
        <w:rPr>
          <w:rFonts w:ascii="Times New Roman" w:eastAsia="SimSun" w:hAnsi="Times New Roman" w:cs="Times New Roman" w:hint="eastAsia"/>
          <w:sz w:val="24"/>
        </w:rPr>
        <w:t>通过</w:t>
      </w:r>
      <w:r w:rsidR="0024634D" w:rsidRPr="006214B9">
        <w:rPr>
          <w:rFonts w:ascii="Times New Roman" w:eastAsia="SimSun" w:hAnsi="Times New Roman" w:cs="Times New Roman"/>
          <w:sz w:val="24"/>
        </w:rPr>
        <w:t>将预测摸底和检验评估模块在同一套有机系统中完成</w:t>
      </w:r>
      <w:r w:rsidR="00CA74BA">
        <w:rPr>
          <w:rFonts w:ascii="Times New Roman" w:eastAsia="SimSun" w:hAnsi="Times New Roman" w:cs="Times New Roman" w:hint="eastAsia"/>
          <w:sz w:val="24"/>
        </w:rPr>
        <w:t>，</w:t>
      </w:r>
      <w:r w:rsidRPr="006214B9">
        <w:rPr>
          <w:rFonts w:ascii="Times New Roman" w:eastAsia="SimSun" w:hAnsi="Times New Roman" w:cs="Times New Roman"/>
          <w:sz w:val="24"/>
        </w:rPr>
        <w:t>最大限度调动</w:t>
      </w:r>
      <w:r w:rsidR="00FC3A2E">
        <w:rPr>
          <w:rFonts w:ascii="Times New Roman" w:eastAsia="SimSun" w:hAnsi="Times New Roman" w:cs="Times New Roman" w:hint="eastAsia"/>
          <w:sz w:val="24"/>
        </w:rPr>
        <w:t>了</w:t>
      </w:r>
      <w:r w:rsidRPr="006214B9">
        <w:rPr>
          <w:rFonts w:ascii="Times New Roman" w:eastAsia="SimSun" w:hAnsi="Times New Roman" w:cs="Times New Roman"/>
          <w:sz w:val="24"/>
        </w:rPr>
        <w:t>学生积极性，</w:t>
      </w:r>
      <w:r w:rsidR="00E258E5">
        <w:rPr>
          <w:rFonts w:ascii="Times New Roman" w:eastAsia="SimSun" w:hAnsi="Times New Roman" w:cs="Times New Roman" w:hint="eastAsia"/>
          <w:sz w:val="24"/>
        </w:rPr>
        <w:t>从而</w:t>
      </w:r>
      <w:r w:rsidRPr="006214B9">
        <w:rPr>
          <w:rFonts w:ascii="Times New Roman" w:eastAsia="SimSun" w:hAnsi="Times New Roman" w:cs="Times New Roman" w:hint="eastAsia"/>
          <w:sz w:val="24"/>
        </w:rPr>
        <w:t>避</w:t>
      </w:r>
      <w:r w:rsidRPr="006214B9">
        <w:rPr>
          <w:rFonts w:ascii="Times New Roman" w:eastAsia="SimSun" w:hAnsi="Times New Roman" w:cs="Times New Roman"/>
          <w:sz w:val="24"/>
        </w:rPr>
        <w:t>免</w:t>
      </w:r>
      <w:r w:rsidR="00E258E5">
        <w:rPr>
          <w:rFonts w:ascii="Times New Roman" w:eastAsia="SimSun" w:hAnsi="Times New Roman" w:cs="Times New Roman" w:hint="eastAsia"/>
          <w:sz w:val="24"/>
        </w:rPr>
        <w:t>了传统教学方式中</w:t>
      </w:r>
      <w:r w:rsidR="006115A8">
        <w:rPr>
          <w:rFonts w:ascii="Times New Roman" w:eastAsia="SimSun" w:hAnsi="Times New Roman" w:cs="Times New Roman" w:hint="eastAsia"/>
          <w:sz w:val="24"/>
        </w:rPr>
        <w:t>存在的</w:t>
      </w:r>
      <w:r w:rsidRPr="006214B9">
        <w:rPr>
          <w:rFonts w:ascii="Times New Roman" w:eastAsia="SimSun" w:hAnsi="Times New Roman" w:cs="Times New Roman"/>
          <w:sz w:val="24"/>
        </w:rPr>
        <w:t>课上与课下、台上和台下脱节</w:t>
      </w:r>
      <w:r w:rsidR="00D549C6">
        <w:rPr>
          <w:rFonts w:ascii="Times New Roman" w:eastAsia="SimSun" w:hAnsi="Times New Roman" w:cs="Times New Roman" w:hint="eastAsia"/>
          <w:sz w:val="24"/>
        </w:rPr>
        <w:t>问题</w:t>
      </w:r>
      <w:r w:rsidRPr="006214B9">
        <w:rPr>
          <w:rFonts w:ascii="Times New Roman" w:eastAsia="SimSun" w:hAnsi="Times New Roman" w:cs="Times New Roman"/>
          <w:sz w:val="24"/>
        </w:rPr>
        <w:t>。</w:t>
      </w:r>
      <w:r w:rsidR="00FA586B" w:rsidRPr="006214B9">
        <w:rPr>
          <w:rFonts w:ascii="Times New Roman" w:eastAsia="SimSun" w:hAnsi="Times New Roman" w:cs="Times New Roman"/>
          <w:sz w:val="24"/>
        </w:rPr>
        <w:t xml:space="preserve"> </w:t>
      </w:r>
      <w:r w:rsidRPr="006214B9">
        <w:rPr>
          <w:rFonts w:ascii="Times New Roman" w:eastAsia="SimSun" w:hAnsi="Times New Roman" w:cs="Times New Roman"/>
          <w:sz w:val="24"/>
        </w:rPr>
        <w:t>“</w:t>
      </w:r>
      <w:r w:rsidRPr="006214B9">
        <w:rPr>
          <w:rFonts w:ascii="Times New Roman" w:eastAsia="SimSun" w:hAnsi="Times New Roman" w:cs="Times New Roman"/>
          <w:sz w:val="24"/>
        </w:rPr>
        <w:t>宾主对</w:t>
      </w:r>
      <w:r w:rsidRPr="006214B9">
        <w:rPr>
          <w:rFonts w:ascii="Times New Roman" w:eastAsia="SimSun" w:hAnsi="Times New Roman" w:cs="Times New Roman"/>
          <w:sz w:val="24"/>
        </w:rPr>
        <w:t>”</w:t>
      </w:r>
      <w:r w:rsidRPr="006214B9">
        <w:rPr>
          <w:rFonts w:ascii="Times New Roman" w:eastAsia="SimSun" w:hAnsi="Times New Roman" w:cs="Times New Roman"/>
          <w:sz w:val="24"/>
        </w:rPr>
        <w:t>模式的角色扮演和辩论，</w:t>
      </w:r>
      <w:r w:rsidR="0086301B">
        <w:rPr>
          <w:rFonts w:ascii="Times New Roman" w:eastAsia="SimSun" w:hAnsi="Times New Roman" w:cs="Times New Roman" w:hint="eastAsia"/>
          <w:sz w:val="24"/>
        </w:rPr>
        <w:t>推动</w:t>
      </w:r>
      <w:r w:rsidR="00611332">
        <w:rPr>
          <w:rFonts w:ascii="Times New Roman" w:eastAsia="SimSun" w:hAnsi="Times New Roman" w:cs="Times New Roman" w:hint="eastAsia"/>
          <w:sz w:val="24"/>
        </w:rPr>
        <w:t>了</w:t>
      </w:r>
      <w:r w:rsidRPr="006214B9">
        <w:rPr>
          <w:rFonts w:ascii="Times New Roman" w:eastAsia="SimSun" w:hAnsi="Times New Roman" w:cs="Times New Roman"/>
          <w:sz w:val="24"/>
        </w:rPr>
        <w:t>学生更好地理解政策分析中的各种观点和立场</w:t>
      </w:r>
      <w:r w:rsidRPr="006214B9">
        <w:rPr>
          <w:rFonts w:ascii="Times New Roman" w:eastAsia="SimSun" w:hAnsi="Times New Roman" w:cs="Times New Roman" w:hint="eastAsia"/>
          <w:sz w:val="24"/>
        </w:rPr>
        <w:t>，</w:t>
      </w:r>
      <w:r w:rsidRPr="006214B9">
        <w:rPr>
          <w:rFonts w:ascii="Times New Roman" w:eastAsia="SimSun" w:hAnsi="Times New Roman" w:cs="Times New Roman"/>
          <w:sz w:val="24"/>
        </w:rPr>
        <w:t>实现了真正的参与式教学目标。</w:t>
      </w:r>
      <w:r w:rsidR="006B05E0">
        <w:rPr>
          <w:rFonts w:ascii="Times New Roman" w:eastAsia="SimSun" w:hAnsi="Times New Roman" w:cs="Times New Roman" w:hint="eastAsia"/>
          <w:sz w:val="24"/>
        </w:rPr>
        <w:t>除“宾主对”外，</w:t>
      </w:r>
      <w:r w:rsidR="00735C37" w:rsidRPr="006214B9">
        <w:rPr>
          <w:rFonts w:ascii="Times New Roman" w:eastAsia="SimSun" w:hAnsi="Times New Roman" w:cs="Times New Roman"/>
          <w:sz w:val="24"/>
        </w:rPr>
        <w:t>课程</w:t>
      </w:r>
      <w:r w:rsidR="006B05E0">
        <w:rPr>
          <w:rFonts w:ascii="Times New Roman" w:eastAsia="SimSun" w:hAnsi="Times New Roman" w:cs="Times New Roman" w:hint="eastAsia"/>
          <w:sz w:val="24"/>
        </w:rPr>
        <w:t>还在传统的课程报告基础上进行革新，</w:t>
      </w:r>
      <w:r w:rsidR="00735C37" w:rsidRPr="006214B9">
        <w:rPr>
          <w:rFonts w:ascii="Times New Roman" w:eastAsia="SimSun" w:hAnsi="Times New Roman" w:cs="Times New Roman" w:hint="eastAsia"/>
          <w:sz w:val="24"/>
        </w:rPr>
        <w:t>要求</w:t>
      </w:r>
      <w:r w:rsidR="00735C37" w:rsidRPr="006214B9">
        <w:rPr>
          <w:rFonts w:ascii="Times New Roman" w:eastAsia="SimSun" w:hAnsi="Times New Roman" w:cs="Times New Roman"/>
          <w:sz w:val="24"/>
        </w:rPr>
        <w:t>每位学生</w:t>
      </w:r>
      <w:r w:rsidR="00735C37" w:rsidRPr="006214B9">
        <w:rPr>
          <w:rFonts w:ascii="Times New Roman" w:eastAsia="SimSun" w:hAnsi="Times New Roman" w:cs="Times New Roman" w:hint="eastAsia"/>
          <w:sz w:val="24"/>
        </w:rPr>
        <w:t>根据</w:t>
      </w:r>
      <w:r w:rsidR="00735C37" w:rsidRPr="006214B9">
        <w:rPr>
          <w:rFonts w:ascii="Times New Roman" w:eastAsia="SimSun" w:hAnsi="Times New Roman" w:cs="Times New Roman"/>
          <w:sz w:val="24"/>
        </w:rPr>
        <w:t>自己</w:t>
      </w:r>
      <w:r w:rsidR="006B05E0">
        <w:rPr>
          <w:rFonts w:ascii="Times New Roman" w:eastAsia="SimSun" w:hAnsi="Times New Roman" w:cs="Times New Roman" w:hint="eastAsia"/>
          <w:sz w:val="24"/>
        </w:rPr>
        <w:t>期末研究</w:t>
      </w:r>
      <w:r w:rsidR="00735C37" w:rsidRPr="006214B9">
        <w:rPr>
          <w:rFonts w:ascii="Times New Roman" w:eastAsia="SimSun" w:hAnsi="Times New Roman" w:cs="Times New Roman"/>
          <w:sz w:val="24"/>
        </w:rPr>
        <w:t>项目进行</w:t>
      </w:r>
      <w:r w:rsidR="006B05E0">
        <w:rPr>
          <w:rFonts w:ascii="Times New Roman" w:eastAsia="SimSun" w:hAnsi="Times New Roman" w:cs="Times New Roman" w:hint="eastAsia"/>
          <w:sz w:val="24"/>
        </w:rPr>
        <w:t>双模式</w:t>
      </w:r>
      <w:r w:rsidR="00735C37" w:rsidRPr="006214B9">
        <w:rPr>
          <w:rFonts w:ascii="Times New Roman" w:eastAsia="SimSun" w:hAnsi="Times New Roman" w:cs="Times New Roman"/>
          <w:sz w:val="24"/>
        </w:rPr>
        <w:t>宣讲</w:t>
      </w:r>
      <w:r w:rsidR="006B05E0">
        <w:rPr>
          <w:rFonts w:ascii="Times New Roman" w:eastAsia="SimSun" w:hAnsi="Times New Roman" w:cs="Times New Roman" w:hint="eastAsia"/>
          <w:sz w:val="24"/>
        </w:rPr>
        <w:t>，</w:t>
      </w:r>
      <w:r w:rsidR="00735C37" w:rsidRPr="006214B9">
        <w:rPr>
          <w:rFonts w:ascii="Times New Roman" w:eastAsia="SimSun" w:hAnsi="Times New Roman" w:cs="Times New Roman"/>
          <w:sz w:val="24"/>
        </w:rPr>
        <w:t>包括一个电梯演讲和一个学术宣讲。前者</w:t>
      </w:r>
      <w:r w:rsidR="006B05E0">
        <w:rPr>
          <w:rFonts w:ascii="Times New Roman" w:eastAsia="SimSun" w:hAnsi="Times New Roman" w:cs="Times New Roman" w:hint="eastAsia"/>
          <w:sz w:val="24"/>
        </w:rPr>
        <w:t>要求学生在</w:t>
      </w:r>
      <w:r w:rsidR="006B05E0">
        <w:rPr>
          <w:rFonts w:ascii="Times New Roman" w:eastAsia="SimSun" w:hAnsi="Times New Roman" w:cs="Times New Roman" w:hint="eastAsia"/>
          <w:sz w:val="24"/>
        </w:rPr>
        <w:t>3</w:t>
      </w:r>
      <w:r w:rsidR="006B05E0">
        <w:rPr>
          <w:rFonts w:ascii="Times New Roman" w:eastAsia="SimSun" w:hAnsi="Times New Roman" w:cs="Times New Roman"/>
          <w:sz w:val="24"/>
        </w:rPr>
        <w:t>0</w:t>
      </w:r>
      <w:r w:rsidR="006B05E0">
        <w:rPr>
          <w:rFonts w:ascii="Times New Roman" w:eastAsia="SimSun" w:hAnsi="Times New Roman" w:cs="Times New Roman" w:hint="eastAsia"/>
          <w:sz w:val="24"/>
        </w:rPr>
        <w:t>秒内完成对自己研究目的和创新之处的精炼阐述，</w:t>
      </w:r>
      <w:r w:rsidR="00735C37" w:rsidRPr="006214B9">
        <w:rPr>
          <w:rFonts w:ascii="Times New Roman" w:eastAsia="SimSun" w:hAnsi="Times New Roman" w:cs="Times New Roman"/>
          <w:sz w:val="24"/>
        </w:rPr>
        <w:t>旨在锻炼学生在最快时间内抓住听众、表明观点的能力。后者则</w:t>
      </w:r>
      <w:r w:rsidR="006B05E0">
        <w:rPr>
          <w:rFonts w:ascii="Times New Roman" w:eastAsia="SimSun" w:hAnsi="Times New Roman" w:cs="Times New Roman" w:hint="eastAsia"/>
          <w:sz w:val="24"/>
        </w:rPr>
        <w:t>通过</w:t>
      </w:r>
      <w:r w:rsidR="006B05E0">
        <w:rPr>
          <w:rFonts w:ascii="Times New Roman" w:eastAsia="SimSun" w:hAnsi="Times New Roman" w:cs="Times New Roman" w:hint="eastAsia"/>
          <w:sz w:val="24"/>
        </w:rPr>
        <w:t>1</w:t>
      </w:r>
      <w:r w:rsidR="006B05E0">
        <w:rPr>
          <w:rFonts w:ascii="Times New Roman" w:eastAsia="SimSun" w:hAnsi="Times New Roman" w:cs="Times New Roman"/>
          <w:sz w:val="24"/>
        </w:rPr>
        <w:t>2</w:t>
      </w:r>
      <w:r w:rsidR="006B05E0">
        <w:rPr>
          <w:rFonts w:ascii="Times New Roman" w:eastAsia="SimSun" w:hAnsi="Times New Roman" w:cs="Times New Roman" w:hint="eastAsia"/>
          <w:sz w:val="24"/>
        </w:rPr>
        <w:t>分钟计时报告，使学生熟悉学术宣讲基本模式，</w:t>
      </w:r>
      <w:r w:rsidR="00735C37" w:rsidRPr="006214B9">
        <w:rPr>
          <w:rFonts w:ascii="Times New Roman" w:eastAsia="SimSun" w:hAnsi="Times New Roman" w:cs="Times New Roman"/>
          <w:sz w:val="24"/>
        </w:rPr>
        <w:t>训练学生在规定时间内对自己的研究内容进行完整阐述的技能</w:t>
      </w:r>
      <w:r w:rsidR="006B05E0">
        <w:rPr>
          <w:rFonts w:ascii="Times New Roman" w:eastAsia="SimSun" w:hAnsi="Times New Roman" w:cs="Times New Roman" w:hint="eastAsia"/>
          <w:sz w:val="24"/>
        </w:rPr>
        <w:t>。通过双模式宣讲，</w:t>
      </w:r>
      <w:r w:rsidR="00735C37" w:rsidRPr="006214B9">
        <w:rPr>
          <w:rFonts w:ascii="Times New Roman" w:eastAsia="SimSun" w:hAnsi="Times New Roman" w:cs="Times New Roman"/>
          <w:sz w:val="24"/>
        </w:rPr>
        <w:t>课程为</w:t>
      </w:r>
      <w:r w:rsidR="006B05E0">
        <w:rPr>
          <w:rFonts w:ascii="Times New Roman" w:eastAsia="SimSun" w:hAnsi="Times New Roman" w:cs="Times New Roman" w:hint="eastAsia"/>
          <w:sz w:val="24"/>
        </w:rPr>
        <w:t>学生</w:t>
      </w:r>
      <w:r w:rsidR="00735C37" w:rsidRPr="006214B9">
        <w:rPr>
          <w:rFonts w:ascii="Times New Roman" w:eastAsia="SimSun" w:hAnsi="Times New Roman" w:cs="Times New Roman"/>
          <w:sz w:val="24"/>
        </w:rPr>
        <w:t>其今后各种学术表达机会做好准备。</w:t>
      </w:r>
    </w:p>
    <w:p w14:paraId="6748F256" w14:textId="6CA0F922" w:rsidR="006B05E0" w:rsidRPr="0027074B" w:rsidRDefault="006B05E0" w:rsidP="00543F80">
      <w:pPr>
        <w:spacing w:line="360" w:lineRule="auto"/>
        <w:ind w:firstLineChars="200" w:firstLine="420"/>
        <w:rPr>
          <w:rFonts w:ascii="SimHei" w:eastAsia="SimHei" w:hAnsi="SimHei" w:cs="Times New Roman"/>
          <w:szCs w:val="21"/>
        </w:rPr>
      </w:pPr>
      <w:r w:rsidRPr="0027074B">
        <w:rPr>
          <w:rFonts w:ascii="SimHei" w:eastAsia="SimHei" w:hAnsi="SimHei" w:cs="Times New Roman"/>
          <w:szCs w:val="21"/>
        </w:rPr>
        <w:t xml:space="preserve">3. </w:t>
      </w:r>
      <w:r w:rsidRPr="0027074B">
        <w:rPr>
          <w:rFonts w:ascii="SimHei" w:eastAsia="SimHei" w:hAnsi="SimHei" w:cs="Times New Roman" w:hint="eastAsia"/>
          <w:szCs w:val="21"/>
        </w:rPr>
        <w:t>以综合评估为基础的评价体系</w:t>
      </w:r>
    </w:p>
    <w:p w14:paraId="5E5D7C3F" w14:textId="6DE67C63" w:rsidR="009174D3" w:rsidRDefault="006B05E0"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传统</w:t>
      </w:r>
      <w:r w:rsidR="00A10BDE" w:rsidRPr="00A10BDE">
        <w:rPr>
          <w:rFonts w:ascii="Times New Roman" w:eastAsia="SimSun" w:hAnsi="Times New Roman" w:cs="Times New Roman" w:hint="eastAsia"/>
          <w:sz w:val="24"/>
        </w:rPr>
        <w:t>公共政策分析课程多以公共政策分析论文的方式进行教学效果评估</w:t>
      </w:r>
      <w:r w:rsidR="009E4D8C" w:rsidRPr="006214B9">
        <w:rPr>
          <w:rFonts w:ascii="Times New Roman" w:eastAsia="SimSun" w:hAnsi="Times New Roman" w:cs="Times New Roman" w:hint="eastAsia"/>
          <w:sz w:val="24"/>
        </w:rPr>
        <w:t>，</w:t>
      </w:r>
      <w:r w:rsidRPr="006214B9">
        <w:rPr>
          <w:rFonts w:ascii="Times New Roman" w:eastAsia="SimSun" w:hAnsi="Times New Roman" w:cs="Times New Roman"/>
          <w:sz w:val="24"/>
        </w:rPr>
        <w:t>《</w:t>
      </w:r>
      <w:r w:rsidRPr="006214B9">
        <w:rPr>
          <w:rFonts w:ascii="Times New Roman" w:eastAsia="SimSun" w:hAnsi="Times New Roman" w:cs="Times New Roman" w:hint="eastAsia"/>
          <w:sz w:val="24"/>
        </w:rPr>
        <w:t>理解公共政策</w:t>
      </w:r>
      <w:r w:rsidRPr="006214B9">
        <w:rPr>
          <w:rFonts w:ascii="Times New Roman" w:eastAsia="SimSun" w:hAnsi="Times New Roman" w:cs="Times New Roman"/>
          <w:sz w:val="24"/>
        </w:rPr>
        <w:t>》</w:t>
      </w:r>
      <w:r w:rsidR="007643B7" w:rsidRPr="006214B9">
        <w:rPr>
          <w:rFonts w:ascii="Times New Roman" w:eastAsia="SimSun" w:hAnsi="Times New Roman" w:cs="Times New Roman" w:hint="eastAsia"/>
          <w:sz w:val="24"/>
        </w:rPr>
        <w:t>则</w:t>
      </w:r>
      <w:r w:rsidR="0043456D" w:rsidRPr="006214B9">
        <w:rPr>
          <w:rFonts w:ascii="Times New Roman" w:eastAsia="SimSun" w:hAnsi="Times New Roman" w:cs="Times New Roman" w:hint="eastAsia"/>
          <w:sz w:val="24"/>
        </w:rPr>
        <w:t>基于</w:t>
      </w:r>
      <w:r w:rsidR="007643B7" w:rsidRPr="006214B9">
        <w:rPr>
          <w:rFonts w:ascii="Times New Roman" w:eastAsia="SimSun" w:hAnsi="Times New Roman" w:cs="Times New Roman"/>
          <w:sz w:val="24"/>
        </w:rPr>
        <w:t>学生多学科的背景特点</w:t>
      </w:r>
      <w:r w:rsidR="00E15115" w:rsidRPr="00A10BDE">
        <w:rPr>
          <w:rFonts w:ascii="Times New Roman" w:eastAsia="SimSun" w:hAnsi="Times New Roman" w:cs="Times New Roman" w:hint="eastAsia"/>
          <w:sz w:val="24"/>
        </w:rPr>
        <w:t>加以改革和丰富</w:t>
      </w:r>
      <w:r w:rsidR="009E4D8C" w:rsidRPr="006214B9">
        <w:rPr>
          <w:rFonts w:ascii="Times New Roman" w:eastAsia="SimSun" w:hAnsi="Times New Roman" w:cs="Times New Roman" w:hint="eastAsia"/>
          <w:sz w:val="24"/>
        </w:rPr>
        <w:t>。具体而言，</w:t>
      </w:r>
      <w:r w:rsidR="00593629" w:rsidRPr="006214B9">
        <w:rPr>
          <w:rFonts w:ascii="Times New Roman" w:eastAsia="SimSun" w:hAnsi="Times New Roman" w:cs="Times New Roman" w:hint="eastAsia"/>
          <w:sz w:val="24"/>
        </w:rPr>
        <w:t>课程</w:t>
      </w:r>
      <w:r w:rsidR="007643B7" w:rsidRPr="006214B9">
        <w:rPr>
          <w:rFonts w:ascii="Times New Roman" w:eastAsia="SimSun" w:hAnsi="Times New Roman" w:cs="Times New Roman"/>
          <w:sz w:val="24"/>
        </w:rPr>
        <w:t>采用</w:t>
      </w:r>
      <w:r w:rsidR="00726370" w:rsidRPr="006214B9">
        <w:rPr>
          <w:rFonts w:ascii="Times New Roman" w:eastAsia="SimSun" w:hAnsi="Times New Roman" w:cs="Times New Roman" w:hint="eastAsia"/>
          <w:sz w:val="24"/>
        </w:rPr>
        <w:t>了</w:t>
      </w:r>
      <w:r w:rsidR="007643B7" w:rsidRPr="006214B9">
        <w:rPr>
          <w:rFonts w:ascii="Times New Roman" w:eastAsia="SimSun" w:hAnsi="Times New Roman" w:cs="Times New Roman"/>
          <w:sz w:val="24"/>
        </w:rPr>
        <w:t>研究计划而非完整分析报告模式，使学生即使在相关数据和具体方法尚不成熟的情况下依旧能根据所学，在报告中展示其政策分析的视角和能力。</w:t>
      </w:r>
      <w:r w:rsidR="00912633" w:rsidRPr="006214B9">
        <w:rPr>
          <w:rFonts w:ascii="Times New Roman" w:eastAsia="SimSun" w:hAnsi="Times New Roman" w:cs="Times New Roman"/>
          <w:sz w:val="24"/>
        </w:rPr>
        <w:t>同时，</w:t>
      </w:r>
      <w:r w:rsidR="00C14011" w:rsidRPr="006214B9">
        <w:rPr>
          <w:rFonts w:ascii="Times New Roman" w:eastAsia="SimSun" w:hAnsi="Times New Roman" w:cs="Times New Roman"/>
          <w:sz w:val="24"/>
        </w:rPr>
        <w:t>课程</w:t>
      </w:r>
      <w:r w:rsidR="00912633" w:rsidRPr="006214B9">
        <w:rPr>
          <w:rFonts w:ascii="Times New Roman" w:eastAsia="SimSun" w:hAnsi="Times New Roman" w:cs="Times New Roman"/>
          <w:sz w:val="24"/>
        </w:rPr>
        <w:t>要求学生使用符合学术规范的模式和语言进行书写，</w:t>
      </w:r>
      <w:r w:rsidR="000E230F" w:rsidRPr="006214B9">
        <w:rPr>
          <w:rFonts w:ascii="Times New Roman" w:eastAsia="SimSun" w:hAnsi="Times New Roman" w:cs="Times New Roman" w:hint="eastAsia"/>
          <w:sz w:val="24"/>
        </w:rPr>
        <w:t>以便</w:t>
      </w:r>
      <w:r w:rsidR="00912633" w:rsidRPr="006214B9">
        <w:rPr>
          <w:rFonts w:ascii="Times New Roman" w:eastAsia="SimSun" w:hAnsi="Times New Roman" w:cs="Times New Roman"/>
          <w:sz w:val="24"/>
        </w:rPr>
        <w:t>进一步提高其表达</w:t>
      </w:r>
      <w:r w:rsidR="00B71F3C" w:rsidRPr="006214B9">
        <w:rPr>
          <w:rFonts w:ascii="Times New Roman" w:eastAsia="SimSun" w:hAnsi="Times New Roman" w:cs="Times New Roman" w:hint="eastAsia"/>
          <w:sz w:val="24"/>
        </w:rPr>
        <w:t>能力</w:t>
      </w:r>
      <w:r w:rsidR="00912633" w:rsidRPr="006214B9">
        <w:rPr>
          <w:rFonts w:ascii="Times New Roman" w:eastAsia="SimSun" w:hAnsi="Times New Roman" w:cs="Times New Roman"/>
          <w:sz w:val="24"/>
        </w:rPr>
        <w:t>和专业写作能力。</w:t>
      </w:r>
    </w:p>
    <w:p w14:paraId="68A2F14B" w14:textId="0AE23B1E" w:rsidR="007F5583" w:rsidRPr="006214B9" w:rsidRDefault="009174D3" w:rsidP="00543F80">
      <w:pPr>
        <w:spacing w:line="360" w:lineRule="auto"/>
        <w:ind w:firstLineChars="200" w:firstLine="480"/>
        <w:rPr>
          <w:rFonts w:ascii="Times New Roman" w:eastAsia="SimSun" w:hAnsi="Times New Roman" w:cs="Times New Roman"/>
          <w:sz w:val="24"/>
        </w:rPr>
      </w:pPr>
      <w:r>
        <w:rPr>
          <w:rFonts w:ascii="Times New Roman" w:eastAsia="SimSun" w:hAnsi="Times New Roman" w:cs="Times New Roman" w:hint="eastAsia"/>
          <w:sz w:val="24"/>
        </w:rPr>
        <w:t>在评价体系术后，</w:t>
      </w:r>
      <w:r w:rsidR="00D40040" w:rsidRPr="006214B9">
        <w:rPr>
          <w:rFonts w:ascii="Times New Roman" w:eastAsia="SimSun" w:hAnsi="Times New Roman" w:cs="Times New Roman" w:hint="eastAsia"/>
          <w:sz w:val="24"/>
        </w:rPr>
        <w:t>课程</w:t>
      </w:r>
      <w:r>
        <w:rPr>
          <w:rFonts w:ascii="Times New Roman" w:eastAsia="SimSun" w:hAnsi="Times New Roman" w:cs="Times New Roman" w:hint="eastAsia"/>
          <w:sz w:val="24"/>
        </w:rPr>
        <w:t>也采用了</w:t>
      </w:r>
      <w:r w:rsidR="004F7ACE" w:rsidRPr="006214B9">
        <w:rPr>
          <w:rFonts w:ascii="Times New Roman" w:eastAsia="SimSun" w:hAnsi="Times New Roman" w:cs="Times New Roman"/>
          <w:sz w:val="24"/>
        </w:rPr>
        <w:t>一套多方面多层次的评价方式</w:t>
      </w:r>
      <w:r w:rsidR="007E67CC" w:rsidRPr="006214B9">
        <w:rPr>
          <w:rFonts w:ascii="Times New Roman" w:eastAsia="SimSun" w:hAnsi="Times New Roman" w:cs="Times New Roman"/>
          <w:sz w:val="24"/>
        </w:rPr>
        <w:t>：</w:t>
      </w:r>
      <w:r w:rsidR="004F7ACE" w:rsidRPr="006214B9">
        <w:rPr>
          <w:rFonts w:ascii="Times New Roman" w:eastAsia="SimSun" w:hAnsi="Times New Roman" w:cs="Times New Roman"/>
          <w:sz w:val="24"/>
        </w:rPr>
        <w:t>学生成绩的</w:t>
      </w:r>
      <w:r w:rsidR="004F7ACE" w:rsidRPr="006214B9">
        <w:rPr>
          <w:rFonts w:ascii="Times New Roman" w:eastAsia="SimSun" w:hAnsi="Times New Roman" w:cs="Times New Roman"/>
          <w:sz w:val="24"/>
        </w:rPr>
        <w:t>20%</w:t>
      </w:r>
      <w:r w:rsidR="004F7ACE" w:rsidRPr="006214B9">
        <w:rPr>
          <w:rFonts w:ascii="Times New Roman" w:eastAsia="SimSun" w:hAnsi="Times New Roman" w:cs="Times New Roman"/>
          <w:sz w:val="24"/>
        </w:rPr>
        <w:t>来自课堂表现</w:t>
      </w:r>
      <w:r w:rsidR="008E37EC" w:rsidRPr="006214B9">
        <w:rPr>
          <w:rFonts w:ascii="Times New Roman" w:eastAsia="SimSun" w:hAnsi="Times New Roman" w:cs="Times New Roman"/>
          <w:sz w:val="24"/>
        </w:rPr>
        <w:t>，</w:t>
      </w:r>
      <w:r w:rsidR="004F7ACE" w:rsidRPr="006214B9">
        <w:rPr>
          <w:rFonts w:ascii="Times New Roman" w:eastAsia="SimSun" w:hAnsi="Times New Roman" w:cs="Times New Roman"/>
          <w:sz w:val="24"/>
        </w:rPr>
        <w:t>出勤为基本要求。除出勤外，课堂表现亦包括学生在课上积极参与、问答问题以及批判性思考；</w:t>
      </w:r>
      <w:r w:rsidR="004F7ACE" w:rsidRPr="006214B9">
        <w:rPr>
          <w:rFonts w:ascii="Times New Roman" w:eastAsia="SimSun" w:hAnsi="Times New Roman" w:cs="Times New Roman"/>
          <w:sz w:val="24"/>
        </w:rPr>
        <w:t>20%</w:t>
      </w:r>
      <w:r w:rsidR="004F7ACE" w:rsidRPr="006214B9">
        <w:rPr>
          <w:rFonts w:ascii="Times New Roman" w:eastAsia="SimSun" w:hAnsi="Times New Roman" w:cs="Times New Roman"/>
          <w:sz w:val="24"/>
        </w:rPr>
        <w:t>来自</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课堂宾主对</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表现。每周设有延申阅读一篇，要求学生课下阅读。该部分材料针对课上内容精心挑选，是对课堂知识的运用拓展。这些内容教师将不会在正式授课中涉及，而是通过</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宾主对</w:t>
      </w:r>
      <w:r w:rsidR="004F7ACE" w:rsidRPr="006214B9">
        <w:rPr>
          <w:rFonts w:ascii="Times New Roman" w:eastAsia="SimSun" w:hAnsi="Times New Roman" w:cs="Times New Roman"/>
          <w:sz w:val="24"/>
        </w:rPr>
        <w:t>”</w:t>
      </w:r>
      <w:r w:rsidR="004F7ACE" w:rsidRPr="006214B9">
        <w:rPr>
          <w:rFonts w:ascii="Times New Roman" w:eastAsia="SimSun" w:hAnsi="Times New Roman" w:cs="Times New Roman"/>
          <w:sz w:val="24"/>
        </w:rPr>
        <w:t>以参</w:t>
      </w:r>
      <w:r w:rsidR="004F7ACE" w:rsidRPr="006214B9">
        <w:rPr>
          <w:rFonts w:ascii="Times New Roman" w:eastAsia="SimSun" w:hAnsi="Times New Roman" w:cs="Times New Roman"/>
          <w:sz w:val="24"/>
        </w:rPr>
        <w:lastRenderedPageBreak/>
        <w:t>与式学习方式进行互动学习；</w:t>
      </w:r>
      <w:r w:rsidR="004F7ACE" w:rsidRPr="006214B9">
        <w:rPr>
          <w:rFonts w:ascii="Times New Roman" w:eastAsia="SimSun" w:hAnsi="Times New Roman" w:cs="Times New Roman"/>
          <w:sz w:val="24"/>
        </w:rPr>
        <w:t>50%</w:t>
      </w:r>
      <w:r w:rsidR="004F7ACE" w:rsidRPr="006214B9">
        <w:rPr>
          <w:rFonts w:ascii="Times New Roman" w:eastAsia="SimSun" w:hAnsi="Times New Roman" w:cs="Times New Roman"/>
          <w:sz w:val="24"/>
        </w:rPr>
        <w:t>为期末研究计划。</w:t>
      </w:r>
      <w:r w:rsidR="00EB444F" w:rsidRPr="006214B9">
        <w:rPr>
          <w:rFonts w:ascii="Times New Roman" w:eastAsia="SimSun" w:hAnsi="Times New Roman" w:cs="Times New Roman"/>
          <w:sz w:val="24"/>
        </w:rPr>
        <w:t>由于</w:t>
      </w:r>
      <w:r w:rsidR="00A8576F" w:rsidRPr="006214B9">
        <w:rPr>
          <w:rFonts w:ascii="Times New Roman" w:eastAsia="SimSun" w:hAnsi="Times New Roman" w:cs="Times New Roman"/>
          <w:sz w:val="24"/>
        </w:rPr>
        <w:t>课程</w:t>
      </w:r>
      <w:r w:rsidR="004F7ACE" w:rsidRPr="006214B9">
        <w:rPr>
          <w:rFonts w:ascii="Times New Roman" w:eastAsia="SimSun" w:hAnsi="Times New Roman" w:cs="Times New Roman"/>
          <w:sz w:val="24"/>
        </w:rPr>
        <w:t>不设期中和期末考试，代之以一份政策分析研究报告</w:t>
      </w:r>
      <w:r w:rsidR="0003455A" w:rsidRPr="006214B9">
        <w:rPr>
          <w:rFonts w:ascii="Times New Roman" w:eastAsia="SimSun" w:hAnsi="Times New Roman" w:cs="Times New Roman"/>
          <w:sz w:val="24"/>
        </w:rPr>
        <w:t>，</w:t>
      </w:r>
      <w:r w:rsidR="004F7ACE" w:rsidRPr="006214B9">
        <w:rPr>
          <w:rFonts w:ascii="Times New Roman" w:eastAsia="SimSun" w:hAnsi="Times New Roman" w:cs="Times New Roman"/>
          <w:sz w:val="24"/>
        </w:rPr>
        <w:t>学生</w:t>
      </w:r>
      <w:r w:rsidR="0003455A" w:rsidRPr="006214B9">
        <w:rPr>
          <w:rFonts w:ascii="Times New Roman" w:eastAsia="SimSun" w:hAnsi="Times New Roman" w:cs="Times New Roman"/>
          <w:sz w:val="24"/>
        </w:rPr>
        <w:t>因而</w:t>
      </w:r>
      <w:r w:rsidR="004F7ACE" w:rsidRPr="006214B9">
        <w:rPr>
          <w:rFonts w:ascii="Times New Roman" w:eastAsia="SimSun" w:hAnsi="Times New Roman" w:cs="Times New Roman"/>
          <w:sz w:val="24"/>
        </w:rPr>
        <w:t>可自由选择一项政策，并依据其内容、对象和施用领域，运用课上所学理论和方法提出可行的分析方案；最后的</w:t>
      </w:r>
      <w:r w:rsidR="004F7ACE" w:rsidRPr="006214B9">
        <w:rPr>
          <w:rFonts w:ascii="Times New Roman" w:eastAsia="SimSun" w:hAnsi="Times New Roman" w:cs="Times New Roman"/>
          <w:sz w:val="24"/>
        </w:rPr>
        <w:t>10%</w:t>
      </w:r>
      <w:r w:rsidR="004F7ACE" w:rsidRPr="006214B9">
        <w:rPr>
          <w:rFonts w:ascii="Times New Roman" w:eastAsia="SimSun" w:hAnsi="Times New Roman" w:cs="Times New Roman"/>
          <w:sz w:val="24"/>
        </w:rPr>
        <w:t>来自项目报告。每位学生均须在课程最后阶段对自己的期末研究计划进行宣讲，时长根据选课人数决定，要求涵盖对目标政策的简介，使用的理论和相应假设，拟采用的分析方法（及其合理性），以及实证数据来源和项目的可操作性等内容。</w:t>
      </w:r>
    </w:p>
    <w:p w14:paraId="4E0FBF6F" w14:textId="23CF8138" w:rsidR="007F5583" w:rsidRPr="004A43A2" w:rsidRDefault="00D86740" w:rsidP="004A43A2">
      <w:pPr>
        <w:spacing w:line="360" w:lineRule="auto"/>
        <w:ind w:firstLineChars="200" w:firstLine="480"/>
        <w:jc w:val="center"/>
        <w:rPr>
          <w:rFonts w:ascii="SimHei" w:eastAsia="SimHei" w:hAnsi="SimHei" w:cs="Times New Roman"/>
          <w:sz w:val="24"/>
        </w:rPr>
      </w:pPr>
      <w:r>
        <w:rPr>
          <w:rFonts w:ascii="SimHei" w:eastAsia="SimHei" w:hAnsi="SimHei" w:cs="Times New Roman" w:hint="eastAsia"/>
          <w:sz w:val="24"/>
        </w:rPr>
        <w:t>五</w:t>
      </w:r>
      <w:r w:rsidR="004F7ACE" w:rsidRPr="004A43A2">
        <w:rPr>
          <w:rFonts w:ascii="SimHei" w:eastAsia="SimHei" w:hAnsi="SimHei" w:cs="Times New Roman"/>
          <w:sz w:val="24"/>
        </w:rPr>
        <w:t>、结语</w:t>
      </w:r>
    </w:p>
    <w:p w14:paraId="4D2FE276" w14:textId="4649847D" w:rsidR="007F5583" w:rsidRDefault="00210FEE" w:rsidP="00543F80">
      <w:pPr>
        <w:spacing w:line="360" w:lineRule="auto"/>
        <w:ind w:firstLineChars="200" w:firstLine="480"/>
        <w:rPr>
          <w:rFonts w:ascii="Times New Roman" w:eastAsia="SimSun" w:hAnsi="Times New Roman" w:cs="Times New Roman"/>
          <w:sz w:val="24"/>
        </w:rPr>
      </w:pPr>
      <w:r w:rsidRPr="00B6294E">
        <w:rPr>
          <w:rFonts w:ascii="Times New Roman" w:eastAsia="SimSun" w:hAnsi="Times New Roman" w:cs="Times New Roman"/>
          <w:sz w:val="24"/>
        </w:rPr>
        <w:t>公共政策既是距离民众最近的国家治理方式，也是对国家治理目标和导向最具情境性和实践性的体现。</w:t>
      </w:r>
      <w:r w:rsidR="009174D3" w:rsidRPr="00B6294E">
        <w:rPr>
          <w:rFonts w:ascii="Times New Roman" w:eastAsia="SimSun" w:hAnsi="Times New Roman" w:cs="Times New Roman"/>
          <w:sz w:val="24"/>
        </w:rPr>
        <w:t>公共政策普及教育直接影响公民现代化水平和有序参与能力，也关系到我国大学教育</w:t>
      </w:r>
      <w:r w:rsidR="009174D3" w:rsidRPr="00B6294E">
        <w:rPr>
          <w:rFonts w:ascii="Times New Roman" w:eastAsia="SimSun" w:hAnsi="Times New Roman" w:cs="Times New Roman"/>
          <w:sz w:val="24"/>
        </w:rPr>
        <w:t>“</w:t>
      </w:r>
      <w:r w:rsidR="009174D3" w:rsidRPr="00B6294E">
        <w:rPr>
          <w:rFonts w:ascii="Times New Roman" w:eastAsia="SimSun" w:hAnsi="Times New Roman" w:cs="Times New Roman"/>
          <w:sz w:val="24"/>
        </w:rPr>
        <w:t>培养什么人、怎样培养人、为谁培养人</w:t>
      </w:r>
      <w:r w:rsidR="009174D3" w:rsidRPr="00B6294E">
        <w:rPr>
          <w:rFonts w:ascii="Times New Roman" w:eastAsia="SimSun" w:hAnsi="Times New Roman" w:cs="Times New Roman"/>
          <w:sz w:val="24"/>
        </w:rPr>
        <w:t>”</w:t>
      </w:r>
      <w:r w:rsidR="009174D3" w:rsidRPr="00B6294E">
        <w:rPr>
          <w:rFonts w:ascii="Times New Roman" w:eastAsia="SimSun" w:hAnsi="Times New Roman" w:cs="Times New Roman"/>
          <w:sz w:val="24"/>
        </w:rPr>
        <w:t>重要问题。</w:t>
      </w:r>
      <w:r w:rsidR="004F7ACE" w:rsidRPr="00B6294E">
        <w:rPr>
          <w:rFonts w:ascii="Times New Roman" w:eastAsia="SimSun" w:hAnsi="Times New Roman" w:cs="Times New Roman"/>
          <w:sz w:val="24"/>
        </w:rPr>
        <w:t>教育本质上是关于人的培养，教育是我国国民素质与社会文明程度提升的重要手段，它预设了我国人力资源发展的整体效能</w:t>
      </w:r>
      <w:r w:rsidR="00175926" w:rsidRPr="008A6C95">
        <w:rPr>
          <w:rFonts w:ascii="Times New Roman" w:eastAsia="SimSun" w:hAnsi="Times New Roman" w:cs="Times New Roman" w:hint="eastAsia"/>
          <w:sz w:val="24"/>
          <w:vertAlign w:val="superscript"/>
        </w:rPr>
        <w:t>[</w:t>
      </w:r>
      <w:r w:rsidR="00175926" w:rsidRPr="008A6C95">
        <w:rPr>
          <w:rFonts w:ascii="Times New Roman" w:eastAsia="SimSun" w:hAnsi="Times New Roman" w:cs="Times New Roman"/>
          <w:sz w:val="24"/>
          <w:vertAlign w:val="superscript"/>
        </w:rPr>
        <w:t>6]</w:t>
      </w:r>
      <w:r w:rsidR="004F7ACE" w:rsidRPr="00B6294E">
        <w:rPr>
          <w:rFonts w:ascii="Times New Roman" w:eastAsia="SimSun" w:hAnsi="Times New Roman" w:cs="Times New Roman"/>
          <w:sz w:val="24"/>
        </w:rPr>
        <w:t>。世界各国都在积极探索建立既满足本国经济、社会发展需要，又适应经济全球化要求的教学模式</w:t>
      </w:r>
      <w:r w:rsidR="00176AE3" w:rsidRPr="00A945FD">
        <w:rPr>
          <w:rFonts w:ascii="Times New Roman" w:eastAsia="SimSun" w:hAnsi="Times New Roman" w:cs="Times New Roman" w:hint="eastAsia"/>
          <w:sz w:val="24"/>
          <w:vertAlign w:val="superscript"/>
        </w:rPr>
        <w:t>[</w:t>
      </w:r>
      <w:r w:rsidR="00176AE3" w:rsidRPr="00A945FD">
        <w:rPr>
          <w:rFonts w:ascii="Times New Roman" w:eastAsia="SimSun" w:hAnsi="Times New Roman" w:cs="Times New Roman"/>
          <w:sz w:val="24"/>
          <w:vertAlign w:val="superscript"/>
        </w:rPr>
        <w:t>7]</w:t>
      </w:r>
      <w:r w:rsidR="004F7ACE" w:rsidRPr="00B6294E">
        <w:rPr>
          <w:rFonts w:ascii="Times New Roman" w:eastAsia="SimSun" w:hAnsi="Times New Roman" w:cs="Times New Roman"/>
          <w:sz w:val="24"/>
        </w:rPr>
        <w:t>。这就要求教师从教学实践出发，改善教学方式、丰富教学形式</w:t>
      </w:r>
      <w:r w:rsidR="00364085" w:rsidRPr="003F1332">
        <w:rPr>
          <w:rFonts w:ascii="Times New Roman" w:eastAsia="SimSun" w:hAnsi="Times New Roman" w:cs="Times New Roman"/>
          <w:sz w:val="24"/>
          <w:vertAlign w:val="superscript"/>
        </w:rPr>
        <w:t>[8]</w:t>
      </w:r>
      <w:r w:rsidR="004F7ACE" w:rsidRPr="00B6294E">
        <w:rPr>
          <w:rFonts w:ascii="Times New Roman" w:eastAsia="SimSun" w:hAnsi="Times New Roman" w:cs="Times New Roman"/>
          <w:sz w:val="24"/>
        </w:rPr>
        <w:t>。《</w:t>
      </w:r>
      <w:r w:rsidR="00FE6E97" w:rsidRPr="00B6294E">
        <w:rPr>
          <w:rFonts w:ascii="Times New Roman" w:eastAsia="SimSun" w:hAnsi="Times New Roman" w:cs="Times New Roman"/>
          <w:sz w:val="24"/>
        </w:rPr>
        <w:t>理解公共政策</w:t>
      </w:r>
      <w:r w:rsidR="004F7ACE" w:rsidRPr="00B6294E">
        <w:rPr>
          <w:rFonts w:ascii="Times New Roman" w:eastAsia="SimSun" w:hAnsi="Times New Roman" w:cs="Times New Roman"/>
          <w:sz w:val="24"/>
        </w:rPr>
        <w:t>》便是从</w:t>
      </w:r>
      <w:r w:rsidR="009174D3" w:rsidRPr="00B6294E">
        <w:rPr>
          <w:rFonts w:ascii="Times New Roman" w:eastAsia="SimSun" w:hAnsi="Times New Roman" w:cs="Times New Roman"/>
          <w:sz w:val="24"/>
        </w:rPr>
        <w:t>国家需求和社会发展实际</w:t>
      </w:r>
      <w:r w:rsidR="004F7ACE" w:rsidRPr="00B6294E">
        <w:rPr>
          <w:rFonts w:ascii="Times New Roman" w:eastAsia="SimSun" w:hAnsi="Times New Roman" w:cs="Times New Roman"/>
          <w:sz w:val="24"/>
        </w:rPr>
        <w:t>出发，</w:t>
      </w:r>
      <w:r w:rsidR="006837E9" w:rsidRPr="00B6294E">
        <w:rPr>
          <w:rFonts w:ascii="Times New Roman" w:eastAsia="SimSun" w:hAnsi="Times New Roman" w:cs="Times New Roman"/>
          <w:sz w:val="24"/>
        </w:rPr>
        <w:t>针对当前国内公共政策</w:t>
      </w:r>
      <w:r w:rsidR="009174D3" w:rsidRPr="00B6294E">
        <w:rPr>
          <w:rFonts w:ascii="Times New Roman" w:eastAsia="SimSun" w:hAnsi="Times New Roman" w:cs="Times New Roman"/>
          <w:sz w:val="24"/>
        </w:rPr>
        <w:t>教育</w:t>
      </w:r>
      <w:r w:rsidR="0050613A" w:rsidRPr="00B6294E">
        <w:rPr>
          <w:rFonts w:ascii="Times New Roman" w:eastAsia="SimSun" w:hAnsi="Times New Roman" w:cs="Times New Roman"/>
          <w:sz w:val="24"/>
        </w:rPr>
        <w:t>现状</w:t>
      </w:r>
      <w:r w:rsidR="009174D3" w:rsidRPr="00B6294E">
        <w:rPr>
          <w:rFonts w:ascii="Times New Roman" w:eastAsia="SimSun" w:hAnsi="Times New Roman" w:cs="Times New Roman"/>
          <w:sz w:val="24"/>
        </w:rPr>
        <w:t>核问题进行的改革实践，</w:t>
      </w:r>
      <w:r w:rsidR="004C7A10" w:rsidRPr="00B6294E">
        <w:rPr>
          <w:rFonts w:ascii="Times New Roman" w:eastAsia="SimSun" w:hAnsi="Times New Roman" w:cs="Times New Roman"/>
          <w:sz w:val="24"/>
        </w:rPr>
        <w:t>着力</w:t>
      </w:r>
      <w:r w:rsidR="00ED785C" w:rsidRPr="00B6294E">
        <w:rPr>
          <w:rFonts w:ascii="Times New Roman" w:eastAsia="SimSun" w:hAnsi="Times New Roman" w:cs="Times New Roman"/>
          <w:sz w:val="24"/>
        </w:rPr>
        <w:t>解决</w:t>
      </w:r>
      <w:r w:rsidR="006837E9" w:rsidRPr="00B6294E">
        <w:rPr>
          <w:rFonts w:ascii="Times New Roman" w:eastAsia="SimSun" w:hAnsi="Times New Roman" w:cs="Times New Roman"/>
          <w:sz w:val="24"/>
        </w:rPr>
        <w:t>多元学科背景</w:t>
      </w:r>
      <w:r w:rsidR="00D11613" w:rsidRPr="00B6294E">
        <w:rPr>
          <w:rFonts w:ascii="Times New Roman" w:eastAsia="SimSun" w:hAnsi="Times New Roman" w:cs="Times New Roman"/>
          <w:sz w:val="24"/>
        </w:rPr>
        <w:t>学生</w:t>
      </w:r>
      <w:r w:rsidR="00591FC1" w:rsidRPr="00B6294E">
        <w:rPr>
          <w:rFonts w:ascii="Times New Roman" w:eastAsia="SimSun" w:hAnsi="Times New Roman" w:cs="Times New Roman"/>
          <w:sz w:val="24"/>
        </w:rPr>
        <w:t>的</w:t>
      </w:r>
      <w:r w:rsidR="00D11613" w:rsidRPr="00B6294E">
        <w:rPr>
          <w:rFonts w:ascii="Times New Roman" w:eastAsia="SimSun" w:hAnsi="Times New Roman" w:cs="Times New Roman"/>
          <w:sz w:val="24"/>
        </w:rPr>
        <w:t>主体问题</w:t>
      </w:r>
      <w:r w:rsidR="00CF02A2" w:rsidRPr="00B6294E">
        <w:rPr>
          <w:rFonts w:ascii="Times New Roman" w:eastAsia="SimSun" w:hAnsi="Times New Roman" w:cs="Times New Roman"/>
          <w:sz w:val="24"/>
        </w:rPr>
        <w:t>。</w:t>
      </w:r>
      <w:r w:rsidR="00EF7EEC" w:rsidRPr="00B6294E">
        <w:rPr>
          <w:rFonts w:ascii="Times New Roman" w:eastAsia="SimSun" w:hAnsi="Times New Roman" w:cs="Times New Roman"/>
          <w:sz w:val="24"/>
        </w:rPr>
        <w:t>课程</w:t>
      </w:r>
      <w:r w:rsidR="00417F04" w:rsidRPr="00B6294E">
        <w:rPr>
          <w:rFonts w:ascii="Times New Roman" w:eastAsia="SimSun" w:hAnsi="Times New Roman" w:cs="Times New Roman"/>
          <w:sz w:val="24"/>
        </w:rPr>
        <w:t>始终</w:t>
      </w:r>
      <w:r w:rsidR="004F7ACE" w:rsidRPr="00B6294E">
        <w:rPr>
          <w:rFonts w:ascii="Times New Roman" w:eastAsia="SimSun" w:hAnsi="Times New Roman" w:cs="Times New Roman"/>
          <w:sz w:val="24"/>
        </w:rPr>
        <w:t>坚持启发式教学和案例教学相结合，采取师生互动的方式开展教学，</w:t>
      </w:r>
      <w:r w:rsidR="00FC63BE" w:rsidRPr="00B6294E">
        <w:rPr>
          <w:rFonts w:ascii="Times New Roman" w:eastAsia="SimSun" w:hAnsi="Times New Roman" w:cs="Times New Roman"/>
          <w:sz w:val="24"/>
        </w:rPr>
        <w:t>不仅满足</w:t>
      </w:r>
      <w:r w:rsidR="0006684F" w:rsidRPr="00B6294E">
        <w:rPr>
          <w:rFonts w:ascii="Times New Roman" w:eastAsia="SimSun" w:hAnsi="Times New Roman" w:cs="Times New Roman"/>
          <w:sz w:val="24"/>
        </w:rPr>
        <w:t>了</w:t>
      </w:r>
      <w:r w:rsidR="008D5548" w:rsidRPr="00B6294E">
        <w:rPr>
          <w:rFonts w:ascii="Times New Roman" w:eastAsia="SimSun" w:hAnsi="Times New Roman" w:cs="Times New Roman"/>
          <w:sz w:val="24"/>
        </w:rPr>
        <w:t>公共政策分析</w:t>
      </w:r>
      <w:r w:rsidR="00FC63BE" w:rsidRPr="00B6294E">
        <w:rPr>
          <w:rFonts w:ascii="Times New Roman" w:eastAsia="SimSun" w:hAnsi="Times New Roman" w:cs="Times New Roman"/>
          <w:sz w:val="24"/>
        </w:rPr>
        <w:t>课程的普遍化</w:t>
      </w:r>
      <w:r w:rsidR="00D00986" w:rsidRPr="00B6294E">
        <w:rPr>
          <w:rFonts w:ascii="Times New Roman" w:eastAsia="SimSun" w:hAnsi="Times New Roman" w:cs="Times New Roman"/>
          <w:sz w:val="24"/>
        </w:rPr>
        <w:t>与</w:t>
      </w:r>
      <w:r w:rsidR="00FC63BE" w:rsidRPr="00B6294E">
        <w:rPr>
          <w:rFonts w:ascii="Times New Roman" w:eastAsia="SimSun" w:hAnsi="Times New Roman" w:cs="Times New Roman"/>
          <w:sz w:val="24"/>
        </w:rPr>
        <w:t>多元化</w:t>
      </w:r>
      <w:r w:rsidR="00D00986" w:rsidRPr="00B6294E">
        <w:rPr>
          <w:rFonts w:ascii="Times New Roman" w:eastAsia="SimSun" w:hAnsi="Times New Roman" w:cs="Times New Roman"/>
          <w:sz w:val="24"/>
        </w:rPr>
        <w:t>需求，</w:t>
      </w:r>
      <w:r w:rsidR="00792BD8" w:rsidRPr="00B6294E">
        <w:rPr>
          <w:rFonts w:ascii="Times New Roman" w:eastAsia="SimSun" w:hAnsi="Times New Roman" w:cs="Times New Roman"/>
          <w:sz w:val="24"/>
        </w:rPr>
        <w:t>更</w:t>
      </w:r>
      <w:r w:rsidR="009174D3" w:rsidRPr="00B6294E">
        <w:rPr>
          <w:rFonts w:ascii="Times New Roman" w:eastAsia="SimSun" w:hAnsi="Times New Roman" w:cs="Times New Roman"/>
          <w:sz w:val="24"/>
        </w:rPr>
        <w:t>希望</w:t>
      </w:r>
      <w:r w:rsidR="00792BD8" w:rsidRPr="00B6294E">
        <w:rPr>
          <w:rFonts w:ascii="Times New Roman" w:eastAsia="SimSun" w:hAnsi="Times New Roman" w:cs="Times New Roman"/>
          <w:sz w:val="24"/>
        </w:rPr>
        <w:t>为</w:t>
      </w:r>
      <w:r w:rsidR="004F7ACE" w:rsidRPr="00B6294E">
        <w:rPr>
          <w:rFonts w:ascii="Times New Roman" w:eastAsia="SimSun" w:hAnsi="Times New Roman" w:cs="Times New Roman"/>
          <w:sz w:val="24"/>
        </w:rPr>
        <w:t>高等教育的中国经验、中国道路与中国模式</w:t>
      </w:r>
      <w:r w:rsidR="009174D3" w:rsidRPr="00B6294E">
        <w:rPr>
          <w:rFonts w:ascii="Times New Roman" w:eastAsia="SimSun" w:hAnsi="Times New Roman" w:cs="Times New Roman"/>
          <w:sz w:val="24"/>
        </w:rPr>
        <w:t>做出努力和探索</w:t>
      </w:r>
      <w:r w:rsidR="004F7ACE" w:rsidRPr="006214B9">
        <w:rPr>
          <w:rFonts w:ascii="Times New Roman" w:eastAsia="SimSun" w:hAnsi="Times New Roman" w:cs="Times New Roman"/>
          <w:sz w:val="24"/>
        </w:rPr>
        <w:t>。</w:t>
      </w:r>
    </w:p>
    <w:p w14:paraId="7D51D870" w14:textId="77777777" w:rsidR="005B4646" w:rsidRDefault="005B4646" w:rsidP="005B4646">
      <w:pPr>
        <w:spacing w:line="360" w:lineRule="auto"/>
        <w:rPr>
          <w:rFonts w:ascii="Times New Roman" w:eastAsia="SimSun" w:hAnsi="Times New Roman" w:cs="Times New Roman"/>
          <w:sz w:val="24"/>
        </w:rPr>
      </w:pPr>
    </w:p>
    <w:p w14:paraId="0F65EC60" w14:textId="31B4BA0A" w:rsidR="00E86FA4" w:rsidRPr="005404B0" w:rsidRDefault="00E86FA4" w:rsidP="00555026">
      <w:pPr>
        <w:spacing w:line="360" w:lineRule="auto"/>
        <w:rPr>
          <w:rFonts w:ascii="SimHei" w:eastAsia="SimHei" w:hAnsi="SimHei" w:cs="Times New Roman"/>
          <w:sz w:val="24"/>
        </w:rPr>
      </w:pPr>
      <w:commentRangeStart w:id="50"/>
      <w:r w:rsidRPr="005404B0">
        <w:rPr>
          <w:rFonts w:ascii="SimHei" w:eastAsia="SimHei" w:hAnsi="SimHei" w:cs="Times New Roman" w:hint="eastAsia"/>
          <w:sz w:val="24"/>
        </w:rPr>
        <w:t>参考文献</w:t>
      </w:r>
    </w:p>
    <w:p w14:paraId="3D1D2277" w14:textId="77777777" w:rsidR="008E4657" w:rsidRPr="00325EF0" w:rsidRDefault="008E4657" w:rsidP="008E4657">
      <w:pPr>
        <w:pStyle w:val="ad"/>
        <w:numPr>
          <w:ilvl w:val="0"/>
          <w:numId w:val="1"/>
        </w:numPr>
        <w:autoSpaceDE w:val="0"/>
        <w:autoSpaceDN w:val="0"/>
        <w:adjustRightInd w:val="0"/>
        <w:ind w:firstLineChars="0"/>
        <w:jc w:val="left"/>
        <w:rPr>
          <w:rFonts w:ascii="Times New Roman" w:eastAsia="SimSun" w:hAnsi="Times New Roman" w:cs="Times New Roman"/>
          <w:kern w:val="0"/>
          <w:sz w:val="18"/>
          <w:szCs w:val="18"/>
        </w:rPr>
      </w:pPr>
      <w:r w:rsidRPr="00325EF0">
        <w:rPr>
          <w:rFonts w:ascii="Times New Roman" w:eastAsia="SimSun" w:hAnsi="Times New Roman" w:cs="Times New Roman"/>
          <w:kern w:val="0"/>
          <w:sz w:val="18"/>
          <w:szCs w:val="18"/>
        </w:rPr>
        <w:t>郇庆治</w:t>
      </w:r>
      <w:r w:rsidRPr="00325EF0">
        <w:rPr>
          <w:rFonts w:ascii="Times New Roman" w:eastAsia="SimSun" w:hAnsi="Times New Roman" w:cs="Times New Roman"/>
          <w:kern w:val="0"/>
          <w:sz w:val="18"/>
          <w:szCs w:val="18"/>
        </w:rPr>
        <w:t>,</w:t>
      </w:r>
      <w:r w:rsidRPr="00325EF0">
        <w:rPr>
          <w:rFonts w:ascii="Times New Roman" w:eastAsia="SimSun" w:hAnsi="Times New Roman" w:cs="Times New Roman" w:hint="eastAsia"/>
          <w:kern w:val="0"/>
          <w:sz w:val="18"/>
          <w:szCs w:val="18"/>
        </w:rPr>
        <w:t>曹</w:t>
      </w:r>
      <w:r w:rsidRPr="00325EF0">
        <w:rPr>
          <w:rFonts w:ascii="Times New Roman" w:eastAsia="SimSun" w:hAnsi="Times New Roman" w:cs="Times New Roman"/>
          <w:kern w:val="0"/>
          <w:sz w:val="18"/>
          <w:szCs w:val="18"/>
        </w:rPr>
        <w:t>得宝</w:t>
      </w:r>
      <w:r w:rsidRPr="00325EF0">
        <w:rPr>
          <w:rFonts w:ascii="Times New Roman" w:eastAsia="SimSun" w:hAnsi="Times New Roman" w:cs="Times New Roman"/>
          <w:kern w:val="0"/>
          <w:sz w:val="18"/>
          <w:szCs w:val="18"/>
        </w:rPr>
        <w:t xml:space="preserve">. (2023). </w:t>
      </w:r>
      <w:r w:rsidRPr="00325EF0">
        <w:rPr>
          <w:rFonts w:ascii="Times New Roman" w:eastAsia="SimSun" w:hAnsi="Times New Roman" w:cs="Times New Roman"/>
          <w:kern w:val="0"/>
          <w:sz w:val="18"/>
          <w:szCs w:val="18"/>
        </w:rPr>
        <w:t>习近平生态文明思想融入高校思想政治理论课教学的创新路径</w:t>
      </w:r>
      <w:r w:rsidRPr="00325EF0">
        <w:rPr>
          <w:rFonts w:ascii="Times New Roman" w:eastAsia="SimSun" w:hAnsi="Times New Roman" w:cs="Times New Roman" w:hint="eastAsia"/>
          <w:kern w:val="0"/>
          <w:sz w:val="18"/>
          <w:szCs w:val="18"/>
        </w:rPr>
        <w:t>[</w:t>
      </w:r>
      <w:r w:rsidRPr="00325EF0">
        <w:rPr>
          <w:rFonts w:ascii="Times New Roman" w:eastAsia="SimSun" w:hAnsi="Times New Roman" w:cs="Times New Roman"/>
          <w:kern w:val="0"/>
          <w:sz w:val="18"/>
          <w:szCs w:val="18"/>
        </w:rPr>
        <w:t>J].</w:t>
      </w:r>
      <w:r w:rsidRPr="00325EF0">
        <w:rPr>
          <w:rFonts w:ascii="Times New Roman" w:eastAsia="SimSun" w:hAnsi="Times New Roman" w:cs="Times New Roman"/>
          <w:kern w:val="0"/>
          <w:sz w:val="18"/>
          <w:szCs w:val="18"/>
        </w:rPr>
        <w:t>中国大</w:t>
      </w:r>
    </w:p>
    <w:p w14:paraId="21C003C0" w14:textId="77777777" w:rsidR="008E4657" w:rsidRPr="00A35F7C" w:rsidRDefault="008E4657" w:rsidP="008E4657">
      <w:pPr>
        <w:autoSpaceDE w:val="0"/>
        <w:autoSpaceDN w:val="0"/>
        <w:adjustRightInd w:val="0"/>
        <w:jc w:val="left"/>
        <w:rPr>
          <w:rFonts w:ascii="Times New Roman" w:eastAsia="SimSun" w:hAnsi="Times New Roman" w:cs="Times New Roman"/>
          <w:kern w:val="0"/>
          <w:sz w:val="18"/>
          <w:szCs w:val="18"/>
        </w:rPr>
      </w:pPr>
      <w:r w:rsidRPr="00A35F7C">
        <w:rPr>
          <w:rFonts w:ascii="Times New Roman" w:eastAsia="SimSun" w:hAnsi="Times New Roman" w:cs="Times New Roman"/>
          <w:kern w:val="0"/>
          <w:sz w:val="18"/>
          <w:szCs w:val="18"/>
        </w:rPr>
        <w:t>学教学</w:t>
      </w:r>
      <w:r w:rsidRPr="00A35F7C">
        <w:rPr>
          <w:rFonts w:ascii="Times New Roman" w:eastAsia="SimSun" w:hAnsi="Times New Roman" w:cs="Times New Roman"/>
          <w:kern w:val="0"/>
          <w:sz w:val="18"/>
          <w:szCs w:val="18"/>
        </w:rPr>
        <w:t xml:space="preserve">, </w:t>
      </w:r>
      <w:r>
        <w:rPr>
          <w:rFonts w:ascii="Times New Roman" w:eastAsia="SimSun" w:hAnsi="Times New Roman" w:cs="Times New Roman"/>
          <w:kern w:val="0"/>
          <w:sz w:val="18"/>
          <w:szCs w:val="18"/>
        </w:rPr>
        <w:t>2023(</w:t>
      </w:r>
      <w:r w:rsidRPr="00A35F7C">
        <w:rPr>
          <w:rFonts w:ascii="Times New Roman" w:eastAsia="SimSun" w:hAnsi="Times New Roman" w:cs="Times New Roman"/>
          <w:i/>
          <w:iCs/>
          <w:kern w:val="0"/>
          <w:sz w:val="18"/>
          <w:szCs w:val="18"/>
        </w:rPr>
        <w:t>Z1</w:t>
      </w:r>
      <w:r>
        <w:rPr>
          <w:rFonts w:ascii="Times New Roman" w:eastAsia="SimSun" w:hAnsi="Times New Roman" w:cs="Times New Roman"/>
          <w:i/>
          <w:iCs/>
          <w:kern w:val="0"/>
          <w:sz w:val="18"/>
          <w:szCs w:val="18"/>
        </w:rPr>
        <w:t>)</w:t>
      </w:r>
      <w:r>
        <w:rPr>
          <w:rFonts w:ascii="Times New Roman" w:eastAsia="SimSun" w:hAnsi="Times New Roman" w:cs="Times New Roman"/>
          <w:kern w:val="0"/>
          <w:sz w:val="18"/>
          <w:szCs w:val="18"/>
        </w:rPr>
        <w:t>:</w:t>
      </w:r>
      <w:r w:rsidRPr="00A35F7C">
        <w:rPr>
          <w:rFonts w:ascii="Times New Roman" w:eastAsia="SimSun" w:hAnsi="Times New Roman" w:cs="Times New Roman"/>
          <w:kern w:val="0"/>
          <w:sz w:val="18"/>
          <w:szCs w:val="18"/>
        </w:rPr>
        <w:t xml:space="preserve"> 25–32.</w:t>
      </w:r>
    </w:p>
    <w:p w14:paraId="683FDF03" w14:textId="77777777" w:rsidR="00240337" w:rsidRPr="00C830D7" w:rsidRDefault="00240337" w:rsidP="00240337">
      <w:pPr>
        <w:pStyle w:val="ad"/>
        <w:numPr>
          <w:ilvl w:val="0"/>
          <w:numId w:val="1"/>
        </w:numPr>
        <w:autoSpaceDE w:val="0"/>
        <w:autoSpaceDN w:val="0"/>
        <w:adjustRightInd w:val="0"/>
        <w:ind w:firstLineChars="0"/>
        <w:jc w:val="left"/>
        <w:rPr>
          <w:rFonts w:ascii="Times New Roman" w:eastAsia="SimSun" w:hAnsi="Times New Roman" w:cs="Times New Roman"/>
          <w:kern w:val="0"/>
          <w:sz w:val="18"/>
          <w:szCs w:val="18"/>
        </w:rPr>
      </w:pPr>
      <w:r w:rsidRPr="005404B0">
        <w:rPr>
          <w:rFonts w:ascii="Times New Roman" w:eastAsia="SimSun" w:hAnsi="Times New Roman" w:cs="Times New Roman"/>
          <w:kern w:val="0"/>
          <w:sz w:val="18"/>
          <w:szCs w:val="18"/>
        </w:rPr>
        <w:t>阮博</w:t>
      </w:r>
      <w:r w:rsidRPr="005404B0">
        <w:rPr>
          <w:rFonts w:ascii="Times New Roman" w:eastAsia="SimSun" w:hAnsi="Times New Roman" w:cs="Times New Roman"/>
          <w:kern w:val="0"/>
          <w:sz w:val="18"/>
          <w:szCs w:val="18"/>
        </w:rPr>
        <w:t>,</w:t>
      </w:r>
      <w:r>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刘曼</w:t>
      </w:r>
      <w:r w:rsidRPr="005404B0">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习近平法治思想融入高校思政课教学的逻辑理路</w:t>
      </w: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J]</w:t>
      </w:r>
      <w:r w:rsidRPr="005404B0">
        <w:rPr>
          <w:rFonts w:ascii="Times New Roman" w:eastAsia="SimSun" w:hAnsi="Times New Roman" w:cs="Times New Roman"/>
          <w:kern w:val="0"/>
          <w:sz w:val="18"/>
          <w:szCs w:val="18"/>
        </w:rPr>
        <w:t>.</w:t>
      </w:r>
      <w:r w:rsidRPr="005404B0">
        <w:rPr>
          <w:rFonts w:ascii="Times New Roman" w:eastAsia="SimSun" w:hAnsi="Times New Roman" w:cs="Times New Roman"/>
          <w:kern w:val="0"/>
          <w:sz w:val="18"/>
          <w:szCs w:val="18"/>
        </w:rPr>
        <w:t>中国大学教学</w:t>
      </w:r>
      <w:r w:rsidRPr="005404B0">
        <w:rPr>
          <w:rFonts w:ascii="Times New Roman" w:eastAsia="SimSun" w:hAnsi="Times New Roman" w:cs="Times New Roman"/>
          <w:kern w:val="0"/>
          <w:sz w:val="18"/>
          <w:szCs w:val="18"/>
        </w:rPr>
        <w:t xml:space="preserve">, </w:t>
      </w:r>
      <w:r>
        <w:rPr>
          <w:rFonts w:ascii="Times New Roman" w:eastAsia="SimSun" w:hAnsi="Times New Roman" w:cs="Times New Roman"/>
          <w:kern w:val="0"/>
          <w:sz w:val="18"/>
          <w:szCs w:val="18"/>
        </w:rPr>
        <w:t>2023(</w:t>
      </w:r>
      <w:r w:rsidRPr="005404B0">
        <w:rPr>
          <w:rFonts w:ascii="Times New Roman" w:eastAsia="SimSun" w:hAnsi="Times New Roman" w:cs="Times New Roman"/>
          <w:i/>
          <w:iCs/>
          <w:kern w:val="0"/>
          <w:sz w:val="18"/>
          <w:szCs w:val="18"/>
        </w:rPr>
        <w:t>Z1</w:t>
      </w:r>
      <w:r>
        <w:rPr>
          <w:rFonts w:ascii="Times New Roman" w:eastAsia="SimSun" w:hAnsi="Times New Roman" w:cs="Times New Roman"/>
          <w:i/>
          <w:iCs/>
          <w:kern w:val="0"/>
          <w:sz w:val="18"/>
          <w:szCs w:val="18"/>
        </w:rPr>
        <w:t>)</w:t>
      </w:r>
      <w:r>
        <w:rPr>
          <w:rFonts w:ascii="Times New Roman" w:eastAsia="SimSun" w:hAnsi="Times New Roman" w:cs="Times New Roman"/>
          <w:kern w:val="0"/>
          <w:sz w:val="18"/>
          <w:szCs w:val="18"/>
        </w:rPr>
        <w:t xml:space="preserve">: </w:t>
      </w:r>
      <w:r w:rsidRPr="00C830D7">
        <w:rPr>
          <w:rFonts w:ascii="Times New Roman" w:eastAsia="SimSun" w:hAnsi="Times New Roman" w:cs="Times New Roman"/>
          <w:kern w:val="0"/>
          <w:sz w:val="18"/>
          <w:szCs w:val="18"/>
        </w:rPr>
        <w:t>33-38+63.</w:t>
      </w:r>
    </w:p>
    <w:p w14:paraId="79B60F48" w14:textId="77777777" w:rsidR="00572CB1" w:rsidRPr="005404B0" w:rsidRDefault="00572CB1" w:rsidP="00572CB1">
      <w:pPr>
        <w:pStyle w:val="ad"/>
        <w:numPr>
          <w:ilvl w:val="0"/>
          <w:numId w:val="1"/>
        </w:numPr>
        <w:autoSpaceDE w:val="0"/>
        <w:autoSpaceDN w:val="0"/>
        <w:adjustRightInd w:val="0"/>
        <w:ind w:firstLineChars="0"/>
        <w:jc w:val="left"/>
        <w:rPr>
          <w:rFonts w:ascii="Times New Roman" w:eastAsia="SimSun" w:hAnsi="Times New Roman" w:cs="Times New Roman"/>
          <w:kern w:val="0"/>
          <w:sz w:val="18"/>
          <w:szCs w:val="18"/>
        </w:rPr>
      </w:pPr>
      <w:r w:rsidRPr="00FC057A">
        <w:rPr>
          <w:rFonts w:ascii="Times New Roman" w:eastAsia="SimSun" w:hAnsi="Times New Roman" w:cs="Times New Roman"/>
          <w:kern w:val="0"/>
          <w:sz w:val="18"/>
          <w:szCs w:val="18"/>
        </w:rPr>
        <w:t>许建领</w:t>
      </w:r>
      <w:r w:rsidRPr="00FC057A">
        <w:rPr>
          <w:rFonts w:ascii="Times New Roman" w:eastAsia="SimSun" w:hAnsi="Times New Roman" w:cs="Times New Roman"/>
          <w:kern w:val="0"/>
          <w:sz w:val="18"/>
          <w:szCs w:val="18"/>
        </w:rPr>
        <w:t xml:space="preserve">. </w:t>
      </w:r>
      <w:r w:rsidRPr="00FC057A">
        <w:rPr>
          <w:rFonts w:ascii="Times New Roman" w:eastAsia="SimSun" w:hAnsi="Times New Roman" w:cs="Times New Roman"/>
          <w:kern w:val="0"/>
          <w:sz w:val="18"/>
          <w:szCs w:val="18"/>
        </w:rPr>
        <w:t>职普融通在教育强国建设中的价值实现</w:t>
      </w:r>
      <w:r w:rsidRPr="00FC057A">
        <w:rPr>
          <w:rFonts w:ascii="Times New Roman" w:eastAsia="SimSun" w:hAnsi="Times New Roman" w:cs="Times New Roman" w:hint="eastAsia"/>
          <w:kern w:val="0"/>
          <w:sz w:val="18"/>
          <w:szCs w:val="18"/>
        </w:rPr>
        <w:t>[</w:t>
      </w:r>
      <w:r w:rsidRPr="00FC057A">
        <w:rPr>
          <w:rFonts w:ascii="Times New Roman" w:eastAsia="SimSun" w:hAnsi="Times New Roman" w:cs="Times New Roman"/>
          <w:kern w:val="0"/>
          <w:sz w:val="18"/>
          <w:szCs w:val="18"/>
        </w:rPr>
        <w:t>J].</w:t>
      </w:r>
      <w:r w:rsidRPr="00FC057A">
        <w:rPr>
          <w:rFonts w:ascii="Times New Roman" w:eastAsia="SimSun" w:hAnsi="Times New Roman" w:cs="Times New Roman"/>
          <w:kern w:val="0"/>
          <w:sz w:val="18"/>
          <w:szCs w:val="18"/>
        </w:rPr>
        <w:t>教育研究</w:t>
      </w:r>
      <w:r w:rsidRPr="00FC057A">
        <w:rPr>
          <w:rFonts w:ascii="Times New Roman" w:eastAsia="SimSun" w:hAnsi="Times New Roman" w:cs="Times New Roman"/>
          <w:kern w:val="0"/>
          <w:sz w:val="18"/>
          <w:szCs w:val="18"/>
        </w:rPr>
        <w:t>, 2023(6)</w:t>
      </w:r>
      <w:r>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 xml:space="preserve">10–13. </w:t>
      </w:r>
    </w:p>
    <w:p w14:paraId="0078B34B" w14:textId="77777777" w:rsidR="005837C2" w:rsidRDefault="00BB7074" w:rsidP="00BB7074">
      <w:pPr>
        <w:pStyle w:val="ad"/>
        <w:numPr>
          <w:ilvl w:val="0"/>
          <w:numId w:val="1"/>
        </w:numPr>
        <w:autoSpaceDE w:val="0"/>
        <w:autoSpaceDN w:val="0"/>
        <w:adjustRightInd w:val="0"/>
        <w:ind w:firstLineChars="0"/>
        <w:jc w:val="left"/>
        <w:rPr>
          <w:rFonts w:ascii="Times New Roman" w:eastAsia="SimSun" w:hAnsi="Times New Roman" w:cs="Times New Roman"/>
          <w:kern w:val="0"/>
          <w:sz w:val="18"/>
          <w:szCs w:val="18"/>
        </w:rPr>
      </w:pPr>
      <w:r w:rsidRPr="005404B0">
        <w:rPr>
          <w:rFonts w:ascii="Times New Roman" w:eastAsia="SimSun" w:hAnsi="Times New Roman" w:cs="Times New Roman"/>
          <w:kern w:val="0"/>
          <w:sz w:val="18"/>
          <w:szCs w:val="18"/>
        </w:rPr>
        <w:t>郑烨</w:t>
      </w:r>
      <w:r w:rsidRPr="005404B0">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王艺伟</w:t>
      </w:r>
      <w:r w:rsidRPr="005404B0">
        <w:rPr>
          <w:rFonts w:ascii="Times New Roman" w:eastAsia="SimSun" w:hAnsi="Times New Roman" w:cs="Times New Roman"/>
          <w:kern w:val="0"/>
          <w:sz w:val="18"/>
          <w:szCs w:val="18"/>
        </w:rPr>
        <w:t>,</w:t>
      </w:r>
      <w:r>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刘晨光</w:t>
      </w:r>
      <w:r w:rsidRPr="005404B0">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基于组合式创新的</w:t>
      </w:r>
      <w:r w:rsidRPr="005404B0">
        <w:rPr>
          <w:rFonts w:ascii="Times New Roman" w:eastAsia="SimSun" w:hAnsi="Times New Roman" w:cs="Times New Roman"/>
          <w:kern w:val="0"/>
          <w:sz w:val="18"/>
          <w:szCs w:val="18"/>
        </w:rPr>
        <w:t>“</w:t>
      </w:r>
      <w:r w:rsidRPr="005404B0">
        <w:rPr>
          <w:rFonts w:ascii="Times New Roman" w:eastAsia="SimSun" w:hAnsi="Times New Roman" w:cs="Times New Roman"/>
          <w:kern w:val="0"/>
          <w:sz w:val="18"/>
          <w:szCs w:val="18"/>
        </w:rPr>
        <w:t>公共政策学</w:t>
      </w:r>
      <w:r w:rsidRPr="005404B0">
        <w:rPr>
          <w:rFonts w:ascii="Times New Roman" w:eastAsia="SimSun" w:hAnsi="Times New Roman" w:cs="Times New Roman"/>
          <w:kern w:val="0"/>
          <w:sz w:val="18"/>
          <w:szCs w:val="18"/>
        </w:rPr>
        <w:t>”</w:t>
      </w:r>
      <w:r w:rsidRPr="005404B0">
        <w:rPr>
          <w:rFonts w:ascii="Times New Roman" w:eastAsia="SimSun" w:hAnsi="Times New Roman" w:cs="Times New Roman"/>
          <w:kern w:val="0"/>
          <w:sz w:val="18"/>
          <w:szCs w:val="18"/>
        </w:rPr>
        <w:t>课堂教学变革与实施探索</w:t>
      </w: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J]</w:t>
      </w:r>
      <w:r w:rsidRPr="005404B0">
        <w:rPr>
          <w:rFonts w:ascii="Times New Roman" w:eastAsia="SimSun" w:hAnsi="Times New Roman" w:cs="Times New Roman"/>
          <w:kern w:val="0"/>
          <w:sz w:val="18"/>
          <w:szCs w:val="18"/>
        </w:rPr>
        <w:t>.</w:t>
      </w:r>
      <w:r w:rsidRPr="005404B0">
        <w:rPr>
          <w:rFonts w:ascii="Times New Roman" w:eastAsia="SimSun" w:hAnsi="Times New Roman" w:cs="Times New Roman"/>
          <w:kern w:val="0"/>
          <w:sz w:val="18"/>
          <w:szCs w:val="18"/>
        </w:rPr>
        <w:t>中国大</w:t>
      </w:r>
      <w:r w:rsidRPr="006279BF">
        <w:rPr>
          <w:rFonts w:ascii="Times New Roman" w:eastAsia="SimSun" w:hAnsi="Times New Roman" w:cs="Times New Roman"/>
          <w:kern w:val="0"/>
          <w:sz w:val="18"/>
          <w:szCs w:val="18"/>
        </w:rPr>
        <w:t>学教学</w:t>
      </w:r>
      <w:r w:rsidRPr="006279BF">
        <w:rPr>
          <w:rFonts w:ascii="Times New Roman" w:eastAsia="SimSun" w:hAnsi="Times New Roman" w:cs="Times New Roman"/>
          <w:kern w:val="0"/>
          <w:sz w:val="18"/>
          <w:szCs w:val="18"/>
        </w:rPr>
        <w:t xml:space="preserve">, </w:t>
      </w:r>
    </w:p>
    <w:p w14:paraId="27E42E38" w14:textId="4FA823F8" w:rsidR="00BB7074" w:rsidRPr="005837C2" w:rsidRDefault="00BB7074" w:rsidP="005837C2">
      <w:pPr>
        <w:autoSpaceDE w:val="0"/>
        <w:autoSpaceDN w:val="0"/>
        <w:adjustRightInd w:val="0"/>
        <w:jc w:val="left"/>
        <w:rPr>
          <w:rFonts w:ascii="Times New Roman" w:eastAsia="SimSun" w:hAnsi="Times New Roman" w:cs="Times New Roman"/>
          <w:kern w:val="0"/>
          <w:sz w:val="18"/>
          <w:szCs w:val="18"/>
        </w:rPr>
      </w:pPr>
      <w:r w:rsidRPr="005837C2">
        <w:rPr>
          <w:rFonts w:ascii="Times New Roman" w:eastAsia="SimSun" w:hAnsi="Times New Roman" w:cs="Times New Roman"/>
          <w:kern w:val="0"/>
          <w:sz w:val="18"/>
          <w:szCs w:val="18"/>
        </w:rPr>
        <w:t>2022(10): 28–35.</w:t>
      </w:r>
    </w:p>
    <w:p w14:paraId="6C0AB845" w14:textId="77777777" w:rsidR="001421AC" w:rsidRPr="005404B0" w:rsidRDefault="001421AC" w:rsidP="001421AC">
      <w:pPr>
        <w:pStyle w:val="ad"/>
        <w:numPr>
          <w:ilvl w:val="0"/>
          <w:numId w:val="1"/>
        </w:numPr>
        <w:autoSpaceDE w:val="0"/>
        <w:autoSpaceDN w:val="0"/>
        <w:adjustRightInd w:val="0"/>
        <w:ind w:firstLineChars="0"/>
        <w:jc w:val="left"/>
        <w:rPr>
          <w:rFonts w:ascii="Times New Roman" w:eastAsia="SimSun" w:hAnsi="Times New Roman" w:cs="Times New Roman"/>
          <w:kern w:val="0"/>
          <w:sz w:val="18"/>
          <w:szCs w:val="18"/>
        </w:rPr>
      </w:pPr>
      <w:r w:rsidRPr="005404B0">
        <w:rPr>
          <w:rFonts w:ascii="Times New Roman" w:eastAsia="SimSun" w:hAnsi="Times New Roman" w:cs="Times New Roman"/>
          <w:kern w:val="0"/>
          <w:sz w:val="18"/>
          <w:szCs w:val="18"/>
        </w:rPr>
        <w:t>张应强</w:t>
      </w:r>
      <w:r>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中国特色、世界一流大学的发展模式和时代使命</w:t>
      </w: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J]</w:t>
      </w:r>
      <w:r w:rsidRPr="005404B0">
        <w:rPr>
          <w:rFonts w:ascii="Times New Roman" w:eastAsia="SimSun" w:hAnsi="Times New Roman" w:cs="Times New Roman"/>
          <w:kern w:val="0"/>
          <w:sz w:val="18"/>
          <w:szCs w:val="18"/>
        </w:rPr>
        <w:t>.</w:t>
      </w:r>
      <w:r w:rsidRPr="005404B0">
        <w:rPr>
          <w:rFonts w:ascii="Times New Roman" w:eastAsia="SimSun" w:hAnsi="Times New Roman" w:cs="Times New Roman"/>
          <w:kern w:val="0"/>
          <w:sz w:val="18"/>
          <w:szCs w:val="18"/>
        </w:rPr>
        <w:t>清华大学教育研究</w:t>
      </w:r>
      <w:r w:rsidRPr="005404B0">
        <w:rPr>
          <w:rFonts w:ascii="Times New Roman" w:eastAsia="SimSun" w:hAnsi="Times New Roman" w:cs="Times New Roman"/>
          <w:kern w:val="0"/>
          <w:sz w:val="18"/>
          <w:szCs w:val="18"/>
        </w:rPr>
        <w:t xml:space="preserve">, </w:t>
      </w:r>
      <w:r>
        <w:rPr>
          <w:rFonts w:ascii="Times New Roman" w:eastAsia="SimSun" w:hAnsi="Times New Roman" w:cs="Times New Roman"/>
          <w:kern w:val="0"/>
          <w:sz w:val="18"/>
          <w:szCs w:val="18"/>
        </w:rPr>
        <w:t>2022</w:t>
      </w:r>
      <w:r w:rsidRPr="005404B0">
        <w:rPr>
          <w:rFonts w:ascii="Times New Roman" w:eastAsia="SimSun" w:hAnsi="Times New Roman" w:cs="Times New Roman"/>
          <w:kern w:val="0"/>
          <w:sz w:val="18"/>
          <w:szCs w:val="18"/>
        </w:rPr>
        <w:t>(4)</w:t>
      </w:r>
      <w:r>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 xml:space="preserve">1–10. </w:t>
      </w:r>
    </w:p>
    <w:p w14:paraId="521C2D67" w14:textId="77777777" w:rsidR="00B77C03" w:rsidRDefault="00B77C03" w:rsidP="00B77C03">
      <w:pPr>
        <w:pStyle w:val="ad"/>
        <w:numPr>
          <w:ilvl w:val="0"/>
          <w:numId w:val="1"/>
        </w:numPr>
        <w:autoSpaceDE w:val="0"/>
        <w:autoSpaceDN w:val="0"/>
        <w:adjustRightInd w:val="0"/>
        <w:ind w:firstLineChars="0"/>
        <w:jc w:val="left"/>
        <w:rPr>
          <w:rFonts w:ascii="Times New Roman" w:eastAsia="SimSun" w:hAnsi="Times New Roman" w:cs="Times New Roman"/>
          <w:kern w:val="0"/>
          <w:sz w:val="18"/>
          <w:szCs w:val="18"/>
        </w:rPr>
      </w:pPr>
      <w:r w:rsidRPr="005404B0">
        <w:rPr>
          <w:rFonts w:ascii="Times New Roman" w:eastAsia="SimSun" w:hAnsi="Times New Roman" w:cs="Times New Roman"/>
          <w:kern w:val="0"/>
          <w:sz w:val="18"/>
          <w:szCs w:val="18"/>
        </w:rPr>
        <w:t>洪银兴</w:t>
      </w:r>
      <w:r>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促进人的现代化是中国式现代化的重要内容</w:t>
      </w: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J]</w:t>
      </w:r>
      <w:r w:rsidRPr="005404B0">
        <w:rPr>
          <w:rFonts w:ascii="Times New Roman" w:eastAsia="SimSun" w:hAnsi="Times New Roman" w:cs="Times New Roman"/>
          <w:kern w:val="0"/>
          <w:sz w:val="18"/>
          <w:szCs w:val="18"/>
        </w:rPr>
        <w:t>.</w:t>
      </w:r>
      <w:r w:rsidRPr="005404B0">
        <w:rPr>
          <w:rFonts w:ascii="Times New Roman" w:eastAsia="SimSun" w:hAnsi="Times New Roman" w:cs="Times New Roman"/>
          <w:kern w:val="0"/>
          <w:sz w:val="18"/>
          <w:szCs w:val="18"/>
        </w:rPr>
        <w:t>教学与研究</w:t>
      </w:r>
      <w:r w:rsidRPr="005404B0">
        <w:rPr>
          <w:rFonts w:ascii="Times New Roman" w:eastAsia="SimSun" w:hAnsi="Times New Roman" w:cs="Times New Roman"/>
          <w:kern w:val="0"/>
          <w:sz w:val="18"/>
          <w:szCs w:val="18"/>
        </w:rPr>
        <w:t xml:space="preserve">, </w:t>
      </w:r>
      <w:r>
        <w:rPr>
          <w:rFonts w:ascii="Times New Roman" w:eastAsia="SimSun" w:hAnsi="Times New Roman" w:cs="Times New Roman"/>
          <w:kern w:val="0"/>
          <w:sz w:val="18"/>
          <w:szCs w:val="18"/>
        </w:rPr>
        <w:t xml:space="preserve">2021(6): </w:t>
      </w:r>
      <w:r w:rsidRPr="005404B0">
        <w:rPr>
          <w:rFonts w:ascii="Times New Roman" w:eastAsia="SimSun" w:hAnsi="Times New Roman" w:cs="Times New Roman"/>
          <w:kern w:val="0"/>
          <w:sz w:val="18"/>
          <w:szCs w:val="18"/>
        </w:rPr>
        <w:t xml:space="preserve">5–11. </w:t>
      </w:r>
    </w:p>
    <w:p w14:paraId="040D295A" w14:textId="08D8DFB3" w:rsidR="005404B0" w:rsidRPr="006B0B08" w:rsidRDefault="00A85312" w:rsidP="006B0B08">
      <w:pPr>
        <w:pStyle w:val="ad"/>
        <w:numPr>
          <w:ilvl w:val="0"/>
          <w:numId w:val="1"/>
        </w:numPr>
        <w:autoSpaceDE w:val="0"/>
        <w:autoSpaceDN w:val="0"/>
        <w:adjustRightInd w:val="0"/>
        <w:ind w:firstLineChars="0"/>
        <w:jc w:val="left"/>
        <w:rPr>
          <w:rFonts w:ascii="Times New Roman" w:eastAsia="SimSun" w:hAnsi="Times New Roman" w:cs="Times New Roman"/>
          <w:kern w:val="0"/>
          <w:sz w:val="18"/>
          <w:szCs w:val="18"/>
        </w:rPr>
      </w:pPr>
      <w:r w:rsidRPr="005404B0">
        <w:rPr>
          <w:rFonts w:ascii="Times New Roman" w:eastAsia="SimSun" w:hAnsi="Times New Roman" w:cs="Times New Roman"/>
          <w:sz w:val="18"/>
          <w:szCs w:val="18"/>
        </w:rPr>
        <w:fldChar w:fldCharType="begin"/>
      </w:r>
      <w:r w:rsidRPr="006B0B08">
        <w:rPr>
          <w:rFonts w:ascii="Times New Roman" w:eastAsia="SimSun" w:hAnsi="Times New Roman" w:cs="Times New Roman"/>
          <w:sz w:val="18"/>
          <w:szCs w:val="18"/>
        </w:rPr>
        <w:instrText xml:space="preserve"> ADDIN ZOTERO_BIBL {"uncited":[],"omitted":[],"custom":[]} CSL_BIBLIOGRAPHY </w:instrText>
      </w:r>
      <w:r w:rsidRPr="005404B0">
        <w:rPr>
          <w:rFonts w:ascii="Times New Roman" w:eastAsia="SimSun" w:hAnsi="Times New Roman" w:cs="Times New Roman"/>
          <w:sz w:val="18"/>
          <w:szCs w:val="18"/>
        </w:rPr>
        <w:fldChar w:fldCharType="separate"/>
      </w:r>
      <w:r w:rsidRPr="006B0B08">
        <w:rPr>
          <w:rFonts w:ascii="Times New Roman" w:eastAsia="SimSun" w:hAnsi="Times New Roman" w:cs="Times New Roman"/>
          <w:kern w:val="0"/>
          <w:sz w:val="18"/>
          <w:szCs w:val="18"/>
        </w:rPr>
        <w:t>高迎爽</w:t>
      </w:r>
      <w:r w:rsidR="00170AD9" w:rsidRPr="006B0B08">
        <w:rPr>
          <w:rFonts w:ascii="Times New Roman" w:eastAsia="SimSun" w:hAnsi="Times New Roman" w:cs="Times New Roman"/>
          <w:kern w:val="0"/>
          <w:sz w:val="18"/>
          <w:szCs w:val="18"/>
        </w:rPr>
        <w:t>,</w:t>
      </w:r>
      <w:r w:rsidR="00ED7C09" w:rsidRPr="006B0B08">
        <w:rPr>
          <w:rFonts w:ascii="Times New Roman" w:eastAsia="SimSun" w:hAnsi="Times New Roman" w:cs="Times New Roman"/>
          <w:kern w:val="0"/>
          <w:sz w:val="18"/>
          <w:szCs w:val="18"/>
        </w:rPr>
        <w:t xml:space="preserve"> </w:t>
      </w:r>
      <w:r w:rsidRPr="006B0B08">
        <w:rPr>
          <w:rFonts w:ascii="Times New Roman" w:eastAsia="SimSun" w:hAnsi="Times New Roman" w:cs="Times New Roman"/>
          <w:kern w:val="0"/>
          <w:sz w:val="18"/>
          <w:szCs w:val="18"/>
        </w:rPr>
        <w:t>郑宜帆</w:t>
      </w:r>
      <w:r w:rsidRPr="006B0B08">
        <w:rPr>
          <w:rFonts w:ascii="Times New Roman" w:eastAsia="SimSun" w:hAnsi="Times New Roman" w:cs="Times New Roman"/>
          <w:kern w:val="0"/>
          <w:sz w:val="18"/>
          <w:szCs w:val="18"/>
        </w:rPr>
        <w:t xml:space="preserve">. </w:t>
      </w:r>
      <w:r w:rsidRPr="006B0B08">
        <w:rPr>
          <w:rFonts w:ascii="Times New Roman" w:eastAsia="SimSun" w:hAnsi="Times New Roman" w:cs="Times New Roman"/>
          <w:kern w:val="0"/>
          <w:sz w:val="18"/>
          <w:szCs w:val="18"/>
        </w:rPr>
        <w:t>中国共产党关于教育目的问题的百年探索</w:t>
      </w:r>
      <w:r w:rsidR="000A7B0C" w:rsidRPr="006B0B08">
        <w:rPr>
          <w:rFonts w:ascii="Times New Roman" w:eastAsia="SimSun" w:hAnsi="Times New Roman" w:cs="Times New Roman" w:hint="eastAsia"/>
          <w:kern w:val="0"/>
          <w:sz w:val="18"/>
          <w:szCs w:val="18"/>
        </w:rPr>
        <w:t>[</w:t>
      </w:r>
      <w:r w:rsidR="000A7B0C" w:rsidRPr="006B0B08">
        <w:rPr>
          <w:rFonts w:ascii="Times New Roman" w:eastAsia="SimSun" w:hAnsi="Times New Roman" w:cs="Times New Roman"/>
          <w:kern w:val="0"/>
          <w:sz w:val="18"/>
          <w:szCs w:val="18"/>
        </w:rPr>
        <w:t>J]</w:t>
      </w:r>
      <w:r w:rsidRPr="006B0B08">
        <w:rPr>
          <w:rFonts w:ascii="Times New Roman" w:eastAsia="SimSun" w:hAnsi="Times New Roman" w:cs="Times New Roman"/>
          <w:kern w:val="0"/>
          <w:sz w:val="18"/>
          <w:szCs w:val="18"/>
        </w:rPr>
        <w:t>.</w:t>
      </w:r>
      <w:r w:rsidRPr="006B0B08">
        <w:rPr>
          <w:rFonts w:ascii="Times New Roman" w:eastAsia="SimSun" w:hAnsi="Times New Roman" w:cs="Times New Roman"/>
          <w:kern w:val="0"/>
          <w:sz w:val="18"/>
          <w:szCs w:val="18"/>
        </w:rPr>
        <w:t>清华大学教育研究</w:t>
      </w:r>
      <w:r w:rsidRPr="006B0B08">
        <w:rPr>
          <w:rFonts w:ascii="Times New Roman" w:eastAsia="SimSun" w:hAnsi="Times New Roman" w:cs="Times New Roman"/>
          <w:kern w:val="0"/>
          <w:sz w:val="18"/>
          <w:szCs w:val="18"/>
        </w:rPr>
        <w:t xml:space="preserve">, </w:t>
      </w:r>
      <w:r w:rsidR="00BE5AE1" w:rsidRPr="006B0B08">
        <w:rPr>
          <w:rFonts w:ascii="Times New Roman" w:eastAsia="SimSun" w:hAnsi="Times New Roman" w:cs="Times New Roman"/>
          <w:kern w:val="0"/>
          <w:sz w:val="18"/>
          <w:szCs w:val="18"/>
        </w:rPr>
        <w:t>2021</w:t>
      </w:r>
      <w:r w:rsidRPr="006B0B08">
        <w:rPr>
          <w:rFonts w:ascii="Times New Roman" w:eastAsia="SimSun" w:hAnsi="Times New Roman" w:cs="Times New Roman"/>
          <w:kern w:val="0"/>
          <w:sz w:val="18"/>
          <w:szCs w:val="18"/>
        </w:rPr>
        <w:t>(4)</w:t>
      </w:r>
      <w:r w:rsidR="00634924" w:rsidRPr="006B0B08">
        <w:rPr>
          <w:rFonts w:ascii="Times New Roman" w:eastAsia="SimSun" w:hAnsi="Times New Roman" w:cs="Times New Roman"/>
          <w:kern w:val="0"/>
          <w:sz w:val="18"/>
          <w:szCs w:val="18"/>
        </w:rPr>
        <w:t>:</w:t>
      </w:r>
      <w:r w:rsidR="00FF5896" w:rsidRPr="006B0B08">
        <w:rPr>
          <w:rFonts w:ascii="Times New Roman" w:eastAsia="SimSun" w:hAnsi="Times New Roman" w:cs="Times New Roman"/>
          <w:kern w:val="0"/>
          <w:sz w:val="18"/>
          <w:szCs w:val="18"/>
        </w:rPr>
        <w:t xml:space="preserve"> </w:t>
      </w:r>
      <w:r w:rsidRPr="006B0B08">
        <w:rPr>
          <w:rFonts w:ascii="Times New Roman" w:eastAsia="SimSun" w:hAnsi="Times New Roman" w:cs="Times New Roman"/>
          <w:kern w:val="0"/>
          <w:sz w:val="18"/>
          <w:szCs w:val="18"/>
        </w:rPr>
        <w:t>28–</w:t>
      </w:r>
      <w:r w:rsidR="00B043C5" w:rsidRPr="006B0B08">
        <w:rPr>
          <w:rFonts w:ascii="Times New Roman" w:eastAsia="SimSun" w:hAnsi="Times New Roman" w:cs="Times New Roman"/>
          <w:kern w:val="0"/>
          <w:sz w:val="18"/>
          <w:szCs w:val="18"/>
        </w:rPr>
        <w:t>39.</w:t>
      </w:r>
    </w:p>
    <w:p w14:paraId="214F9BB9" w14:textId="0C5EC8FE" w:rsidR="005404B0" w:rsidRPr="005404B0" w:rsidRDefault="00A85312" w:rsidP="00A85312">
      <w:pPr>
        <w:pStyle w:val="ad"/>
        <w:numPr>
          <w:ilvl w:val="0"/>
          <w:numId w:val="1"/>
        </w:numPr>
        <w:autoSpaceDE w:val="0"/>
        <w:autoSpaceDN w:val="0"/>
        <w:adjustRightInd w:val="0"/>
        <w:ind w:firstLineChars="0"/>
        <w:jc w:val="left"/>
        <w:rPr>
          <w:rFonts w:ascii="Times New Roman" w:eastAsia="SimSun" w:hAnsi="Times New Roman" w:cs="Times New Roman"/>
          <w:kern w:val="0"/>
          <w:sz w:val="18"/>
          <w:szCs w:val="18"/>
        </w:rPr>
      </w:pPr>
      <w:r w:rsidRPr="005404B0">
        <w:rPr>
          <w:rFonts w:ascii="Times New Roman" w:eastAsia="SimSun" w:hAnsi="Times New Roman" w:cs="Times New Roman"/>
          <w:kern w:val="0"/>
          <w:sz w:val="18"/>
          <w:szCs w:val="18"/>
        </w:rPr>
        <w:t>杨晓慧</w:t>
      </w:r>
      <w:r w:rsidRPr="005404B0">
        <w:rPr>
          <w:rFonts w:ascii="Times New Roman" w:eastAsia="SimSun" w:hAnsi="Times New Roman" w:cs="Times New Roman"/>
          <w:kern w:val="0"/>
          <w:sz w:val="18"/>
          <w:szCs w:val="18"/>
        </w:rPr>
        <w:t>.</w:t>
      </w:r>
      <w:r w:rsidR="002A49B4">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为党育人、为国育才：教育强国建设的根本目标</w:t>
      </w:r>
      <w:r w:rsidR="00D876EA">
        <w:rPr>
          <w:rFonts w:ascii="Times New Roman" w:eastAsia="SimSun" w:hAnsi="Times New Roman" w:cs="Times New Roman" w:hint="eastAsia"/>
          <w:kern w:val="0"/>
          <w:sz w:val="18"/>
          <w:szCs w:val="18"/>
        </w:rPr>
        <w:t>[</w:t>
      </w:r>
      <w:r w:rsidR="00D876EA">
        <w:rPr>
          <w:rFonts w:ascii="Times New Roman" w:eastAsia="SimSun" w:hAnsi="Times New Roman" w:cs="Times New Roman"/>
          <w:kern w:val="0"/>
          <w:sz w:val="18"/>
          <w:szCs w:val="18"/>
        </w:rPr>
        <w:t>J]</w:t>
      </w:r>
      <w:r w:rsidRPr="005404B0">
        <w:rPr>
          <w:rFonts w:ascii="Times New Roman" w:eastAsia="SimSun" w:hAnsi="Times New Roman" w:cs="Times New Roman"/>
          <w:kern w:val="0"/>
          <w:sz w:val="18"/>
          <w:szCs w:val="18"/>
        </w:rPr>
        <w:t>.</w:t>
      </w:r>
      <w:r w:rsidRPr="005404B0">
        <w:rPr>
          <w:rFonts w:ascii="Times New Roman" w:eastAsia="SimSun" w:hAnsi="Times New Roman" w:cs="Times New Roman"/>
          <w:kern w:val="0"/>
          <w:sz w:val="18"/>
          <w:szCs w:val="18"/>
        </w:rPr>
        <w:t>教育研究</w:t>
      </w:r>
      <w:r w:rsidRPr="005404B0">
        <w:rPr>
          <w:rFonts w:ascii="Times New Roman" w:eastAsia="SimSun" w:hAnsi="Times New Roman" w:cs="Times New Roman"/>
          <w:kern w:val="0"/>
          <w:sz w:val="18"/>
          <w:szCs w:val="18"/>
        </w:rPr>
        <w:t xml:space="preserve">, </w:t>
      </w:r>
      <w:r w:rsidR="005A15BF">
        <w:rPr>
          <w:rFonts w:ascii="Times New Roman" w:eastAsia="SimSun" w:hAnsi="Times New Roman" w:cs="Times New Roman"/>
          <w:kern w:val="0"/>
          <w:sz w:val="18"/>
          <w:szCs w:val="18"/>
        </w:rPr>
        <w:t>2023</w:t>
      </w:r>
      <w:r w:rsidRPr="005404B0">
        <w:rPr>
          <w:rFonts w:ascii="Times New Roman" w:eastAsia="SimSun" w:hAnsi="Times New Roman" w:cs="Times New Roman"/>
          <w:kern w:val="0"/>
          <w:sz w:val="18"/>
          <w:szCs w:val="18"/>
        </w:rPr>
        <w:t>(6)</w:t>
      </w:r>
      <w:r w:rsidR="00F36FD0">
        <w:rPr>
          <w:rFonts w:ascii="Times New Roman" w:eastAsia="SimSun" w:hAnsi="Times New Roman" w:cs="Times New Roman"/>
          <w:kern w:val="0"/>
          <w:sz w:val="18"/>
          <w:szCs w:val="18"/>
        </w:rPr>
        <w:t>:</w:t>
      </w:r>
      <w:r w:rsidR="00A95115">
        <w:rPr>
          <w:rFonts w:ascii="Times New Roman" w:eastAsia="SimSun" w:hAnsi="Times New Roman" w:cs="Times New Roman"/>
          <w:kern w:val="0"/>
          <w:sz w:val="18"/>
          <w:szCs w:val="18"/>
        </w:rPr>
        <w:t xml:space="preserve"> </w:t>
      </w:r>
      <w:r w:rsidRPr="005404B0">
        <w:rPr>
          <w:rFonts w:ascii="Times New Roman" w:eastAsia="SimSun" w:hAnsi="Times New Roman" w:cs="Times New Roman"/>
          <w:kern w:val="0"/>
          <w:sz w:val="18"/>
          <w:szCs w:val="18"/>
        </w:rPr>
        <w:t xml:space="preserve">4–7. </w:t>
      </w:r>
    </w:p>
    <w:p w14:paraId="57B251A9" w14:textId="6664A88E" w:rsidR="007F5583" w:rsidRPr="000F4190" w:rsidRDefault="00A85312" w:rsidP="000F4190">
      <w:pPr>
        <w:spacing w:line="360" w:lineRule="auto"/>
        <w:rPr>
          <w:rFonts w:ascii="Times New Roman" w:eastAsia="SimSun" w:hAnsi="Times New Roman" w:cs="Times New Roman"/>
          <w:sz w:val="24"/>
        </w:rPr>
      </w:pPr>
      <w:r w:rsidRPr="005404B0">
        <w:rPr>
          <w:rFonts w:ascii="Times New Roman" w:eastAsia="SimSun" w:hAnsi="Times New Roman" w:cs="Times New Roman"/>
          <w:sz w:val="18"/>
          <w:szCs w:val="18"/>
        </w:rPr>
        <w:fldChar w:fldCharType="end"/>
      </w:r>
      <w:commentRangeEnd w:id="50"/>
      <w:r w:rsidR="00291444">
        <w:rPr>
          <w:rStyle w:val="a3"/>
        </w:rPr>
        <w:commentReference w:id="50"/>
      </w:r>
    </w:p>
    <w:sectPr w:rsidR="007F5583" w:rsidRPr="000F419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Hu Yue" w:date="2023-07-20T14:40:00Z" w:initials="HY">
    <w:p w14:paraId="2C6089C0" w14:textId="6FC1BF2D" w:rsidR="00291444" w:rsidRDefault="00291444">
      <w:pPr>
        <w:pStyle w:val="a4"/>
      </w:pPr>
      <w:r>
        <w:rPr>
          <w:rStyle w:val="a3"/>
        </w:rPr>
        <w:annotationRef/>
      </w:r>
      <w:r>
        <w:rPr>
          <w:rFonts w:hint="eastAsia"/>
        </w:rPr>
        <w:t>再加至少两个引用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6089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3C5CA" w16cex:dateUtc="2023-07-20T0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6089C0" w16cid:durableId="2863C5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7AAEA" w14:textId="77777777" w:rsidR="0037247A" w:rsidRDefault="0037247A" w:rsidP="00394F50">
      <w:r>
        <w:separator/>
      </w:r>
    </w:p>
  </w:endnote>
  <w:endnote w:type="continuationSeparator" w:id="0">
    <w:p w14:paraId="347288FE" w14:textId="77777777" w:rsidR="0037247A" w:rsidRDefault="0037247A" w:rsidP="00394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FangSong">
    <w:altName w:val="仿宋"/>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754C5" w14:textId="77777777" w:rsidR="0037247A" w:rsidRDefault="0037247A" w:rsidP="00394F50">
      <w:r>
        <w:separator/>
      </w:r>
    </w:p>
  </w:footnote>
  <w:footnote w:type="continuationSeparator" w:id="0">
    <w:p w14:paraId="11F97293" w14:textId="77777777" w:rsidR="0037247A" w:rsidRDefault="0037247A" w:rsidP="00394F50">
      <w:r>
        <w:continuationSeparator/>
      </w:r>
    </w:p>
  </w:footnote>
  <w:footnote w:id="1">
    <w:p w14:paraId="7DF47C5A" w14:textId="58F8C4C4" w:rsidR="00394F50" w:rsidRDefault="00394F50">
      <w:pPr>
        <w:pStyle w:val="a8"/>
      </w:pPr>
      <w:r w:rsidRPr="00C13F15">
        <w:rPr>
          <w:rStyle w:val="aa"/>
        </w:rPr>
        <w:footnoteRef/>
      </w:r>
      <w:r>
        <w:t xml:space="preserve"> </w:t>
      </w:r>
      <w:r>
        <w:rPr>
          <w:rFonts w:hint="eastAsia"/>
        </w:rPr>
        <w:t>基金：</w:t>
      </w:r>
      <w:r w:rsidR="00000691">
        <w:rPr>
          <w:rFonts w:hint="eastAsia"/>
        </w:rPr>
        <w:t>北京社会科学基金 “突发公共挂足够事件互联网政治生态与花与竞争研究”（编号：2</w:t>
      </w:r>
      <w:r w:rsidR="00000691">
        <w:t>0</w:t>
      </w:r>
      <w:r w:rsidR="00000691">
        <w:rPr>
          <w:rFonts w:hint="eastAsia"/>
        </w:rPr>
        <w:t>ZGC</w:t>
      </w:r>
      <w:r w:rsidR="00000691">
        <w:t>008</w:t>
      </w:r>
      <w:r w:rsidR="00000691">
        <w:rPr>
          <w:rFonts w:hint="eastAsia"/>
        </w:rPr>
        <w:t>）。</w:t>
      </w:r>
    </w:p>
  </w:footnote>
  <w:footnote w:id="2">
    <w:p w14:paraId="1575B5EC" w14:textId="288AF7DC" w:rsidR="00811EAE" w:rsidRDefault="00811EAE">
      <w:pPr>
        <w:pStyle w:val="a8"/>
        <w:rPr>
          <w:rFonts w:hint="eastAsia"/>
        </w:rPr>
      </w:pPr>
      <w:ins w:id="12" w:author="Hu Yue" w:date="2023-07-20T14:33:00Z">
        <w:r>
          <w:rPr>
            <w:rStyle w:val="aa"/>
          </w:rPr>
          <w:footnoteRef/>
        </w:r>
        <w:r>
          <w:t xml:space="preserve"> </w:t>
        </w:r>
        <w:r>
          <w:rPr>
            <w:rFonts w:hint="eastAsia"/>
          </w:rPr>
          <w:t>加入作者信息，</w:t>
        </w:r>
      </w:ins>
      <w:ins w:id="13" w:author="Hu Yue" w:date="2023-07-20T14:34:00Z">
        <w:r>
          <w:rPr>
            <w:rFonts w:hint="eastAsia"/>
          </w:rPr>
          <w:t>副教授、平台和中心副主任。</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02916"/>
    <w:multiLevelType w:val="hybridMultilevel"/>
    <w:tmpl w:val="B7B2A0C2"/>
    <w:lvl w:ilvl="0" w:tplc="1AA80EA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Yue">
    <w15:presenceInfo w15:providerId="Windows Live" w15:userId="0ea2c0f4eebc6d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35"/>
    <w:rsid w:val="00000311"/>
    <w:rsid w:val="00000691"/>
    <w:rsid w:val="00000DA0"/>
    <w:rsid w:val="00003C6A"/>
    <w:rsid w:val="00006C78"/>
    <w:rsid w:val="00016704"/>
    <w:rsid w:val="0002097B"/>
    <w:rsid w:val="00021575"/>
    <w:rsid w:val="00021E81"/>
    <w:rsid w:val="00023E0F"/>
    <w:rsid w:val="00023FCE"/>
    <w:rsid w:val="00024B4C"/>
    <w:rsid w:val="000267D6"/>
    <w:rsid w:val="00027BE8"/>
    <w:rsid w:val="000305DF"/>
    <w:rsid w:val="000315B4"/>
    <w:rsid w:val="00031ECF"/>
    <w:rsid w:val="0003455A"/>
    <w:rsid w:val="0003467D"/>
    <w:rsid w:val="00035E55"/>
    <w:rsid w:val="00036635"/>
    <w:rsid w:val="0003746B"/>
    <w:rsid w:val="000416A8"/>
    <w:rsid w:val="000423D8"/>
    <w:rsid w:val="00042DF1"/>
    <w:rsid w:val="0004331D"/>
    <w:rsid w:val="00043519"/>
    <w:rsid w:val="00044A16"/>
    <w:rsid w:val="00046557"/>
    <w:rsid w:val="00050EDF"/>
    <w:rsid w:val="000518E3"/>
    <w:rsid w:val="00056A29"/>
    <w:rsid w:val="00057764"/>
    <w:rsid w:val="0006684F"/>
    <w:rsid w:val="0006723B"/>
    <w:rsid w:val="00067E7F"/>
    <w:rsid w:val="00075E9C"/>
    <w:rsid w:val="00076F34"/>
    <w:rsid w:val="00081AA3"/>
    <w:rsid w:val="00083AA5"/>
    <w:rsid w:val="00083CC3"/>
    <w:rsid w:val="00087E78"/>
    <w:rsid w:val="000932E0"/>
    <w:rsid w:val="000977C2"/>
    <w:rsid w:val="000A0F62"/>
    <w:rsid w:val="000A33D7"/>
    <w:rsid w:val="000A5785"/>
    <w:rsid w:val="000A5E24"/>
    <w:rsid w:val="000A7B0C"/>
    <w:rsid w:val="000B0169"/>
    <w:rsid w:val="000B09E1"/>
    <w:rsid w:val="000B27A4"/>
    <w:rsid w:val="000B27D3"/>
    <w:rsid w:val="000B2CD2"/>
    <w:rsid w:val="000B2EF6"/>
    <w:rsid w:val="000B33D8"/>
    <w:rsid w:val="000B4E9F"/>
    <w:rsid w:val="000B502F"/>
    <w:rsid w:val="000C085A"/>
    <w:rsid w:val="000C24C6"/>
    <w:rsid w:val="000C3E51"/>
    <w:rsid w:val="000C4F85"/>
    <w:rsid w:val="000C6659"/>
    <w:rsid w:val="000D0EF1"/>
    <w:rsid w:val="000E1396"/>
    <w:rsid w:val="000E1A0F"/>
    <w:rsid w:val="000E230F"/>
    <w:rsid w:val="000E363B"/>
    <w:rsid w:val="000E670D"/>
    <w:rsid w:val="000F0139"/>
    <w:rsid w:val="000F1683"/>
    <w:rsid w:val="000F280C"/>
    <w:rsid w:val="000F4190"/>
    <w:rsid w:val="000F4CF8"/>
    <w:rsid w:val="001001E2"/>
    <w:rsid w:val="001018CC"/>
    <w:rsid w:val="00101A6C"/>
    <w:rsid w:val="00101C02"/>
    <w:rsid w:val="00102CC5"/>
    <w:rsid w:val="00105882"/>
    <w:rsid w:val="0010728C"/>
    <w:rsid w:val="001122B3"/>
    <w:rsid w:val="001148B0"/>
    <w:rsid w:val="001206E3"/>
    <w:rsid w:val="00120A82"/>
    <w:rsid w:val="0012549F"/>
    <w:rsid w:val="00130D69"/>
    <w:rsid w:val="0013160C"/>
    <w:rsid w:val="00132583"/>
    <w:rsid w:val="0013401D"/>
    <w:rsid w:val="00137E2D"/>
    <w:rsid w:val="001421AC"/>
    <w:rsid w:val="00142926"/>
    <w:rsid w:val="00143117"/>
    <w:rsid w:val="00143836"/>
    <w:rsid w:val="00145593"/>
    <w:rsid w:val="00145951"/>
    <w:rsid w:val="00155D3D"/>
    <w:rsid w:val="001566D8"/>
    <w:rsid w:val="00156B59"/>
    <w:rsid w:val="00165097"/>
    <w:rsid w:val="00165390"/>
    <w:rsid w:val="0017004B"/>
    <w:rsid w:val="00170A70"/>
    <w:rsid w:val="00170AD9"/>
    <w:rsid w:val="0017424D"/>
    <w:rsid w:val="00174A15"/>
    <w:rsid w:val="00174C06"/>
    <w:rsid w:val="00175926"/>
    <w:rsid w:val="00176AE3"/>
    <w:rsid w:val="00181592"/>
    <w:rsid w:val="00182BD1"/>
    <w:rsid w:val="001830B6"/>
    <w:rsid w:val="001862B4"/>
    <w:rsid w:val="00186C44"/>
    <w:rsid w:val="0019020B"/>
    <w:rsid w:val="00192213"/>
    <w:rsid w:val="00192A18"/>
    <w:rsid w:val="001930A6"/>
    <w:rsid w:val="001934ED"/>
    <w:rsid w:val="00193E6F"/>
    <w:rsid w:val="00195EA6"/>
    <w:rsid w:val="00196B36"/>
    <w:rsid w:val="00197FC1"/>
    <w:rsid w:val="001A077E"/>
    <w:rsid w:val="001A2DBC"/>
    <w:rsid w:val="001A5828"/>
    <w:rsid w:val="001A6E4D"/>
    <w:rsid w:val="001A759E"/>
    <w:rsid w:val="001B0677"/>
    <w:rsid w:val="001B092D"/>
    <w:rsid w:val="001B1A35"/>
    <w:rsid w:val="001B4B48"/>
    <w:rsid w:val="001B5E15"/>
    <w:rsid w:val="001B71E8"/>
    <w:rsid w:val="001C16D5"/>
    <w:rsid w:val="001C17DB"/>
    <w:rsid w:val="001C1BC9"/>
    <w:rsid w:val="001C357E"/>
    <w:rsid w:val="001C5937"/>
    <w:rsid w:val="001C65FD"/>
    <w:rsid w:val="001C7D32"/>
    <w:rsid w:val="001D0321"/>
    <w:rsid w:val="001D0800"/>
    <w:rsid w:val="001D3F56"/>
    <w:rsid w:val="001D6C25"/>
    <w:rsid w:val="001E1735"/>
    <w:rsid w:val="001E2952"/>
    <w:rsid w:val="001E4239"/>
    <w:rsid w:val="001E6795"/>
    <w:rsid w:val="001E6AA7"/>
    <w:rsid w:val="001F00BE"/>
    <w:rsid w:val="001F197C"/>
    <w:rsid w:val="001F7227"/>
    <w:rsid w:val="001F7FCF"/>
    <w:rsid w:val="00200F95"/>
    <w:rsid w:val="00202D93"/>
    <w:rsid w:val="00205E70"/>
    <w:rsid w:val="00206837"/>
    <w:rsid w:val="0021027E"/>
    <w:rsid w:val="00210FEE"/>
    <w:rsid w:val="00213FC5"/>
    <w:rsid w:val="00214033"/>
    <w:rsid w:val="00214E08"/>
    <w:rsid w:val="00216654"/>
    <w:rsid w:val="00217CD3"/>
    <w:rsid w:val="00221361"/>
    <w:rsid w:val="00223F9C"/>
    <w:rsid w:val="00226985"/>
    <w:rsid w:val="002344A3"/>
    <w:rsid w:val="00235436"/>
    <w:rsid w:val="002402E6"/>
    <w:rsid w:val="00240337"/>
    <w:rsid w:val="00240F9D"/>
    <w:rsid w:val="00241507"/>
    <w:rsid w:val="002427FC"/>
    <w:rsid w:val="002442A8"/>
    <w:rsid w:val="0024634D"/>
    <w:rsid w:val="002463BA"/>
    <w:rsid w:val="002473CE"/>
    <w:rsid w:val="00247AB2"/>
    <w:rsid w:val="00247F33"/>
    <w:rsid w:val="00253F58"/>
    <w:rsid w:val="002560C5"/>
    <w:rsid w:val="00257595"/>
    <w:rsid w:val="00260CC0"/>
    <w:rsid w:val="002673B1"/>
    <w:rsid w:val="0027074B"/>
    <w:rsid w:val="0027083F"/>
    <w:rsid w:val="002740B1"/>
    <w:rsid w:val="00275296"/>
    <w:rsid w:val="00277C1E"/>
    <w:rsid w:val="002805EF"/>
    <w:rsid w:val="002809AB"/>
    <w:rsid w:val="00281760"/>
    <w:rsid w:val="00283AB3"/>
    <w:rsid w:val="00284DEE"/>
    <w:rsid w:val="00285A0A"/>
    <w:rsid w:val="00285C3A"/>
    <w:rsid w:val="00291444"/>
    <w:rsid w:val="00295ADF"/>
    <w:rsid w:val="002A2EE4"/>
    <w:rsid w:val="002A40EA"/>
    <w:rsid w:val="002A430D"/>
    <w:rsid w:val="002A44C7"/>
    <w:rsid w:val="002A49B4"/>
    <w:rsid w:val="002A5380"/>
    <w:rsid w:val="002A634B"/>
    <w:rsid w:val="002B1446"/>
    <w:rsid w:val="002B50C6"/>
    <w:rsid w:val="002B6606"/>
    <w:rsid w:val="002B793E"/>
    <w:rsid w:val="002C1707"/>
    <w:rsid w:val="002C348D"/>
    <w:rsid w:val="002C56E1"/>
    <w:rsid w:val="002C73F1"/>
    <w:rsid w:val="002D1319"/>
    <w:rsid w:val="002D6FB0"/>
    <w:rsid w:val="002D7158"/>
    <w:rsid w:val="002E0089"/>
    <w:rsid w:val="002E1004"/>
    <w:rsid w:val="002E642D"/>
    <w:rsid w:val="002E6554"/>
    <w:rsid w:val="002E6797"/>
    <w:rsid w:val="002E7574"/>
    <w:rsid w:val="002E7E04"/>
    <w:rsid w:val="002F1244"/>
    <w:rsid w:val="002F201D"/>
    <w:rsid w:val="002F3FB9"/>
    <w:rsid w:val="002F5850"/>
    <w:rsid w:val="002F7C67"/>
    <w:rsid w:val="00302D5B"/>
    <w:rsid w:val="00303200"/>
    <w:rsid w:val="00307726"/>
    <w:rsid w:val="00313C88"/>
    <w:rsid w:val="00315452"/>
    <w:rsid w:val="00315951"/>
    <w:rsid w:val="00315B89"/>
    <w:rsid w:val="00315FA5"/>
    <w:rsid w:val="00316E92"/>
    <w:rsid w:val="0031706D"/>
    <w:rsid w:val="003177F9"/>
    <w:rsid w:val="00320013"/>
    <w:rsid w:val="00325EF0"/>
    <w:rsid w:val="0032664E"/>
    <w:rsid w:val="0033088E"/>
    <w:rsid w:val="00332C8A"/>
    <w:rsid w:val="00333BA2"/>
    <w:rsid w:val="003350D8"/>
    <w:rsid w:val="00335439"/>
    <w:rsid w:val="00336176"/>
    <w:rsid w:val="00337EEE"/>
    <w:rsid w:val="003411FC"/>
    <w:rsid w:val="003463EC"/>
    <w:rsid w:val="0034686F"/>
    <w:rsid w:val="00347299"/>
    <w:rsid w:val="00347A2B"/>
    <w:rsid w:val="00352B9F"/>
    <w:rsid w:val="00354103"/>
    <w:rsid w:val="0035442D"/>
    <w:rsid w:val="00355682"/>
    <w:rsid w:val="00362D35"/>
    <w:rsid w:val="00364085"/>
    <w:rsid w:val="00364A6A"/>
    <w:rsid w:val="0037247A"/>
    <w:rsid w:val="003733FE"/>
    <w:rsid w:val="00381231"/>
    <w:rsid w:val="003832BA"/>
    <w:rsid w:val="00393344"/>
    <w:rsid w:val="0039356D"/>
    <w:rsid w:val="00393D53"/>
    <w:rsid w:val="00394F50"/>
    <w:rsid w:val="0039535E"/>
    <w:rsid w:val="003A3CDA"/>
    <w:rsid w:val="003A4670"/>
    <w:rsid w:val="003A602D"/>
    <w:rsid w:val="003A6881"/>
    <w:rsid w:val="003B0E86"/>
    <w:rsid w:val="003B1EA8"/>
    <w:rsid w:val="003B20DC"/>
    <w:rsid w:val="003B6970"/>
    <w:rsid w:val="003B6B33"/>
    <w:rsid w:val="003B70A9"/>
    <w:rsid w:val="003B77BA"/>
    <w:rsid w:val="003C0409"/>
    <w:rsid w:val="003C34DB"/>
    <w:rsid w:val="003C476E"/>
    <w:rsid w:val="003C52C0"/>
    <w:rsid w:val="003D20A7"/>
    <w:rsid w:val="003D5A8F"/>
    <w:rsid w:val="003D6BB5"/>
    <w:rsid w:val="003D75AF"/>
    <w:rsid w:val="003E15C6"/>
    <w:rsid w:val="003E19D1"/>
    <w:rsid w:val="003E2602"/>
    <w:rsid w:val="003E3162"/>
    <w:rsid w:val="003E61CB"/>
    <w:rsid w:val="003E753A"/>
    <w:rsid w:val="003F0939"/>
    <w:rsid w:val="003F1332"/>
    <w:rsid w:val="003F7C6F"/>
    <w:rsid w:val="00402A97"/>
    <w:rsid w:val="004040E3"/>
    <w:rsid w:val="00406800"/>
    <w:rsid w:val="00406880"/>
    <w:rsid w:val="00407491"/>
    <w:rsid w:val="00407A89"/>
    <w:rsid w:val="00410B02"/>
    <w:rsid w:val="00414030"/>
    <w:rsid w:val="00414192"/>
    <w:rsid w:val="004148CB"/>
    <w:rsid w:val="00417454"/>
    <w:rsid w:val="00417F04"/>
    <w:rsid w:val="00421062"/>
    <w:rsid w:val="004213B9"/>
    <w:rsid w:val="00424162"/>
    <w:rsid w:val="00424D4C"/>
    <w:rsid w:val="004303B6"/>
    <w:rsid w:val="00431E3E"/>
    <w:rsid w:val="00432A48"/>
    <w:rsid w:val="00433027"/>
    <w:rsid w:val="0043456D"/>
    <w:rsid w:val="0043517B"/>
    <w:rsid w:val="00435CC6"/>
    <w:rsid w:val="0043610E"/>
    <w:rsid w:val="00444D8C"/>
    <w:rsid w:val="0044601C"/>
    <w:rsid w:val="00447B48"/>
    <w:rsid w:val="004514FD"/>
    <w:rsid w:val="00451804"/>
    <w:rsid w:val="00453031"/>
    <w:rsid w:val="00453623"/>
    <w:rsid w:val="004548D0"/>
    <w:rsid w:val="00457DA3"/>
    <w:rsid w:val="00460DE9"/>
    <w:rsid w:val="00464D80"/>
    <w:rsid w:val="00465598"/>
    <w:rsid w:val="004710A1"/>
    <w:rsid w:val="00472D62"/>
    <w:rsid w:val="0047436B"/>
    <w:rsid w:val="00474A69"/>
    <w:rsid w:val="00476AA7"/>
    <w:rsid w:val="00481F7B"/>
    <w:rsid w:val="004829E2"/>
    <w:rsid w:val="00487C55"/>
    <w:rsid w:val="00490BA3"/>
    <w:rsid w:val="00492BA6"/>
    <w:rsid w:val="00493ACF"/>
    <w:rsid w:val="00494E08"/>
    <w:rsid w:val="00495387"/>
    <w:rsid w:val="00495EDA"/>
    <w:rsid w:val="00496263"/>
    <w:rsid w:val="004973DF"/>
    <w:rsid w:val="004A0054"/>
    <w:rsid w:val="004A43A2"/>
    <w:rsid w:val="004A5234"/>
    <w:rsid w:val="004A73E1"/>
    <w:rsid w:val="004C0D1C"/>
    <w:rsid w:val="004C26A2"/>
    <w:rsid w:val="004C3169"/>
    <w:rsid w:val="004C4928"/>
    <w:rsid w:val="004C6D23"/>
    <w:rsid w:val="004C7A10"/>
    <w:rsid w:val="004D201C"/>
    <w:rsid w:val="004D37E3"/>
    <w:rsid w:val="004D4C74"/>
    <w:rsid w:val="004D5A4B"/>
    <w:rsid w:val="004D74D5"/>
    <w:rsid w:val="004E06A0"/>
    <w:rsid w:val="004E1D6E"/>
    <w:rsid w:val="004E3868"/>
    <w:rsid w:val="004E659B"/>
    <w:rsid w:val="004F0724"/>
    <w:rsid w:val="004F3DD6"/>
    <w:rsid w:val="004F6246"/>
    <w:rsid w:val="004F6615"/>
    <w:rsid w:val="004F7ACE"/>
    <w:rsid w:val="004F7E3A"/>
    <w:rsid w:val="00503583"/>
    <w:rsid w:val="0050594F"/>
    <w:rsid w:val="0050613A"/>
    <w:rsid w:val="00510C8D"/>
    <w:rsid w:val="00510DD2"/>
    <w:rsid w:val="00513076"/>
    <w:rsid w:val="00513EF7"/>
    <w:rsid w:val="005143FC"/>
    <w:rsid w:val="005147B1"/>
    <w:rsid w:val="00517963"/>
    <w:rsid w:val="00521471"/>
    <w:rsid w:val="00521D15"/>
    <w:rsid w:val="005232DC"/>
    <w:rsid w:val="0052472A"/>
    <w:rsid w:val="005271D7"/>
    <w:rsid w:val="00531DDC"/>
    <w:rsid w:val="00532E56"/>
    <w:rsid w:val="00535E66"/>
    <w:rsid w:val="0053769E"/>
    <w:rsid w:val="005404B0"/>
    <w:rsid w:val="0054070B"/>
    <w:rsid w:val="005435B7"/>
    <w:rsid w:val="00543AEF"/>
    <w:rsid w:val="00543F80"/>
    <w:rsid w:val="00544C21"/>
    <w:rsid w:val="00545319"/>
    <w:rsid w:val="00546A01"/>
    <w:rsid w:val="005506FC"/>
    <w:rsid w:val="0055306C"/>
    <w:rsid w:val="005538C3"/>
    <w:rsid w:val="0055434B"/>
    <w:rsid w:val="00555026"/>
    <w:rsid w:val="005554CC"/>
    <w:rsid w:val="00556A85"/>
    <w:rsid w:val="00556BDD"/>
    <w:rsid w:val="00556CB7"/>
    <w:rsid w:val="00560B6D"/>
    <w:rsid w:val="0056316C"/>
    <w:rsid w:val="00564761"/>
    <w:rsid w:val="00564BC0"/>
    <w:rsid w:val="00565085"/>
    <w:rsid w:val="00572CB1"/>
    <w:rsid w:val="0057501F"/>
    <w:rsid w:val="00581747"/>
    <w:rsid w:val="00582334"/>
    <w:rsid w:val="00582383"/>
    <w:rsid w:val="005837C2"/>
    <w:rsid w:val="00584193"/>
    <w:rsid w:val="0058773F"/>
    <w:rsid w:val="00591FC1"/>
    <w:rsid w:val="005925F9"/>
    <w:rsid w:val="00593629"/>
    <w:rsid w:val="00595047"/>
    <w:rsid w:val="0059583B"/>
    <w:rsid w:val="005A040F"/>
    <w:rsid w:val="005A057B"/>
    <w:rsid w:val="005A15BF"/>
    <w:rsid w:val="005A1BFC"/>
    <w:rsid w:val="005A358C"/>
    <w:rsid w:val="005A396F"/>
    <w:rsid w:val="005B15AB"/>
    <w:rsid w:val="005B2E45"/>
    <w:rsid w:val="005B3E8F"/>
    <w:rsid w:val="005B4646"/>
    <w:rsid w:val="005B4688"/>
    <w:rsid w:val="005B7F41"/>
    <w:rsid w:val="005C7AE6"/>
    <w:rsid w:val="005D0D25"/>
    <w:rsid w:val="005D1E0E"/>
    <w:rsid w:val="005D480F"/>
    <w:rsid w:val="005D4B77"/>
    <w:rsid w:val="005E007C"/>
    <w:rsid w:val="005E00ED"/>
    <w:rsid w:val="005E01AA"/>
    <w:rsid w:val="005E16DC"/>
    <w:rsid w:val="005E38A5"/>
    <w:rsid w:val="005E4727"/>
    <w:rsid w:val="005E5E27"/>
    <w:rsid w:val="005E724D"/>
    <w:rsid w:val="005F08D5"/>
    <w:rsid w:val="005F0E96"/>
    <w:rsid w:val="005F22B0"/>
    <w:rsid w:val="005F2CD8"/>
    <w:rsid w:val="005F6018"/>
    <w:rsid w:val="005F63B0"/>
    <w:rsid w:val="005F665E"/>
    <w:rsid w:val="005F7303"/>
    <w:rsid w:val="0060214D"/>
    <w:rsid w:val="00603B0B"/>
    <w:rsid w:val="00604F50"/>
    <w:rsid w:val="0060787D"/>
    <w:rsid w:val="00607FC4"/>
    <w:rsid w:val="006100F4"/>
    <w:rsid w:val="006110C9"/>
    <w:rsid w:val="00611332"/>
    <w:rsid w:val="006115A8"/>
    <w:rsid w:val="00612713"/>
    <w:rsid w:val="00612765"/>
    <w:rsid w:val="00612EDE"/>
    <w:rsid w:val="00614506"/>
    <w:rsid w:val="00616CD5"/>
    <w:rsid w:val="006214B9"/>
    <w:rsid w:val="00625300"/>
    <w:rsid w:val="006279BF"/>
    <w:rsid w:val="006336D6"/>
    <w:rsid w:val="00634924"/>
    <w:rsid w:val="006406A1"/>
    <w:rsid w:val="006411AD"/>
    <w:rsid w:val="00641D4E"/>
    <w:rsid w:val="00644F47"/>
    <w:rsid w:val="00645324"/>
    <w:rsid w:val="00646C49"/>
    <w:rsid w:val="00650A0D"/>
    <w:rsid w:val="006536A0"/>
    <w:rsid w:val="00655BA3"/>
    <w:rsid w:val="00656A28"/>
    <w:rsid w:val="00656DF8"/>
    <w:rsid w:val="00664D45"/>
    <w:rsid w:val="00671897"/>
    <w:rsid w:val="00672B08"/>
    <w:rsid w:val="00672F1D"/>
    <w:rsid w:val="006738AF"/>
    <w:rsid w:val="0067432E"/>
    <w:rsid w:val="006754B3"/>
    <w:rsid w:val="006776ED"/>
    <w:rsid w:val="00681932"/>
    <w:rsid w:val="00683707"/>
    <w:rsid w:val="006837E9"/>
    <w:rsid w:val="0068476C"/>
    <w:rsid w:val="00685076"/>
    <w:rsid w:val="00685090"/>
    <w:rsid w:val="00685D36"/>
    <w:rsid w:val="00685E9C"/>
    <w:rsid w:val="0069061E"/>
    <w:rsid w:val="006909FD"/>
    <w:rsid w:val="00692F15"/>
    <w:rsid w:val="006944FA"/>
    <w:rsid w:val="0069604C"/>
    <w:rsid w:val="006A1835"/>
    <w:rsid w:val="006A1F78"/>
    <w:rsid w:val="006B05E0"/>
    <w:rsid w:val="006B0B08"/>
    <w:rsid w:val="006B14D4"/>
    <w:rsid w:val="006B153A"/>
    <w:rsid w:val="006B2030"/>
    <w:rsid w:val="006B5EA6"/>
    <w:rsid w:val="006B67EB"/>
    <w:rsid w:val="006B6B70"/>
    <w:rsid w:val="006C1DDC"/>
    <w:rsid w:val="006C2781"/>
    <w:rsid w:val="006C4E27"/>
    <w:rsid w:val="006C6B8E"/>
    <w:rsid w:val="006C7C38"/>
    <w:rsid w:val="006D0F28"/>
    <w:rsid w:val="006D38E4"/>
    <w:rsid w:val="006E09F1"/>
    <w:rsid w:val="006E2C04"/>
    <w:rsid w:val="006F190F"/>
    <w:rsid w:val="006F204C"/>
    <w:rsid w:val="006F3B84"/>
    <w:rsid w:val="006F3F23"/>
    <w:rsid w:val="006F42C0"/>
    <w:rsid w:val="006F6BC5"/>
    <w:rsid w:val="006F7475"/>
    <w:rsid w:val="006F7AE0"/>
    <w:rsid w:val="00703953"/>
    <w:rsid w:val="00703C1C"/>
    <w:rsid w:val="0070696E"/>
    <w:rsid w:val="00710B99"/>
    <w:rsid w:val="00710DFC"/>
    <w:rsid w:val="007121BD"/>
    <w:rsid w:val="00715CA4"/>
    <w:rsid w:val="00716F7E"/>
    <w:rsid w:val="007208E5"/>
    <w:rsid w:val="007215B7"/>
    <w:rsid w:val="0072283B"/>
    <w:rsid w:val="00725935"/>
    <w:rsid w:val="00726370"/>
    <w:rsid w:val="007326E3"/>
    <w:rsid w:val="0073365A"/>
    <w:rsid w:val="00735C37"/>
    <w:rsid w:val="0073683D"/>
    <w:rsid w:val="00737295"/>
    <w:rsid w:val="00737EEB"/>
    <w:rsid w:val="00737F96"/>
    <w:rsid w:val="00741E63"/>
    <w:rsid w:val="00743DAD"/>
    <w:rsid w:val="0074426C"/>
    <w:rsid w:val="00744FE6"/>
    <w:rsid w:val="0074531F"/>
    <w:rsid w:val="00746F20"/>
    <w:rsid w:val="00747804"/>
    <w:rsid w:val="00752687"/>
    <w:rsid w:val="007528B9"/>
    <w:rsid w:val="00753A82"/>
    <w:rsid w:val="00754D24"/>
    <w:rsid w:val="00762AB8"/>
    <w:rsid w:val="007643B7"/>
    <w:rsid w:val="007651F1"/>
    <w:rsid w:val="00767176"/>
    <w:rsid w:val="007679B4"/>
    <w:rsid w:val="00771133"/>
    <w:rsid w:val="0077198F"/>
    <w:rsid w:val="00772737"/>
    <w:rsid w:val="00772EC3"/>
    <w:rsid w:val="00776DE8"/>
    <w:rsid w:val="007825EB"/>
    <w:rsid w:val="007838FE"/>
    <w:rsid w:val="0078521B"/>
    <w:rsid w:val="00785FC4"/>
    <w:rsid w:val="00790B4C"/>
    <w:rsid w:val="00792BD8"/>
    <w:rsid w:val="00794D57"/>
    <w:rsid w:val="00795947"/>
    <w:rsid w:val="007A3BCC"/>
    <w:rsid w:val="007A44D5"/>
    <w:rsid w:val="007A4E2F"/>
    <w:rsid w:val="007B22E3"/>
    <w:rsid w:val="007B4BFA"/>
    <w:rsid w:val="007B52EC"/>
    <w:rsid w:val="007B7713"/>
    <w:rsid w:val="007C044D"/>
    <w:rsid w:val="007C0ED5"/>
    <w:rsid w:val="007C21F7"/>
    <w:rsid w:val="007C2732"/>
    <w:rsid w:val="007C673D"/>
    <w:rsid w:val="007C686A"/>
    <w:rsid w:val="007C7D1C"/>
    <w:rsid w:val="007D25F0"/>
    <w:rsid w:val="007D5761"/>
    <w:rsid w:val="007D6E42"/>
    <w:rsid w:val="007E0164"/>
    <w:rsid w:val="007E1FA6"/>
    <w:rsid w:val="007E3263"/>
    <w:rsid w:val="007E5366"/>
    <w:rsid w:val="007E59BD"/>
    <w:rsid w:val="007E63EE"/>
    <w:rsid w:val="007E67CC"/>
    <w:rsid w:val="007E7ED0"/>
    <w:rsid w:val="007F0D57"/>
    <w:rsid w:val="007F14E7"/>
    <w:rsid w:val="007F5583"/>
    <w:rsid w:val="00801A82"/>
    <w:rsid w:val="00801E27"/>
    <w:rsid w:val="00803B89"/>
    <w:rsid w:val="00805A3F"/>
    <w:rsid w:val="008073D3"/>
    <w:rsid w:val="00807FA5"/>
    <w:rsid w:val="008112E8"/>
    <w:rsid w:val="00811EAE"/>
    <w:rsid w:val="00813AAA"/>
    <w:rsid w:val="00814F37"/>
    <w:rsid w:val="008163C2"/>
    <w:rsid w:val="00816729"/>
    <w:rsid w:val="00820DC9"/>
    <w:rsid w:val="008266ED"/>
    <w:rsid w:val="00827748"/>
    <w:rsid w:val="00830974"/>
    <w:rsid w:val="00831824"/>
    <w:rsid w:val="008319B6"/>
    <w:rsid w:val="00834222"/>
    <w:rsid w:val="0083746C"/>
    <w:rsid w:val="0084121F"/>
    <w:rsid w:val="008418AB"/>
    <w:rsid w:val="008443ED"/>
    <w:rsid w:val="00845D0D"/>
    <w:rsid w:val="0084602C"/>
    <w:rsid w:val="008465A5"/>
    <w:rsid w:val="00847233"/>
    <w:rsid w:val="008500DA"/>
    <w:rsid w:val="00853403"/>
    <w:rsid w:val="008613E9"/>
    <w:rsid w:val="00861469"/>
    <w:rsid w:val="0086193E"/>
    <w:rsid w:val="00861A0E"/>
    <w:rsid w:val="00861F31"/>
    <w:rsid w:val="00862674"/>
    <w:rsid w:val="0086301B"/>
    <w:rsid w:val="00865B76"/>
    <w:rsid w:val="008737F9"/>
    <w:rsid w:val="0087440D"/>
    <w:rsid w:val="00881157"/>
    <w:rsid w:val="008902DF"/>
    <w:rsid w:val="00890340"/>
    <w:rsid w:val="00894413"/>
    <w:rsid w:val="00897A25"/>
    <w:rsid w:val="008A0FAD"/>
    <w:rsid w:val="008A184B"/>
    <w:rsid w:val="008A3B60"/>
    <w:rsid w:val="008A569E"/>
    <w:rsid w:val="008A6474"/>
    <w:rsid w:val="008A6C95"/>
    <w:rsid w:val="008B1127"/>
    <w:rsid w:val="008B3365"/>
    <w:rsid w:val="008B3538"/>
    <w:rsid w:val="008B3E8B"/>
    <w:rsid w:val="008B75D5"/>
    <w:rsid w:val="008C00AA"/>
    <w:rsid w:val="008C1A64"/>
    <w:rsid w:val="008C4D81"/>
    <w:rsid w:val="008C53CF"/>
    <w:rsid w:val="008C764F"/>
    <w:rsid w:val="008D3153"/>
    <w:rsid w:val="008D3EB4"/>
    <w:rsid w:val="008D5548"/>
    <w:rsid w:val="008E01C7"/>
    <w:rsid w:val="008E0778"/>
    <w:rsid w:val="008E2017"/>
    <w:rsid w:val="008E37EC"/>
    <w:rsid w:val="008E45CB"/>
    <w:rsid w:val="008E4657"/>
    <w:rsid w:val="008E792A"/>
    <w:rsid w:val="008F0B02"/>
    <w:rsid w:val="008F233C"/>
    <w:rsid w:val="008F68E2"/>
    <w:rsid w:val="008F7368"/>
    <w:rsid w:val="00900B76"/>
    <w:rsid w:val="00903A1B"/>
    <w:rsid w:val="00904F2A"/>
    <w:rsid w:val="00907496"/>
    <w:rsid w:val="009101E2"/>
    <w:rsid w:val="00912633"/>
    <w:rsid w:val="00912CD7"/>
    <w:rsid w:val="009174D3"/>
    <w:rsid w:val="00921E13"/>
    <w:rsid w:val="009235F0"/>
    <w:rsid w:val="00926773"/>
    <w:rsid w:val="00927623"/>
    <w:rsid w:val="009327FE"/>
    <w:rsid w:val="00933615"/>
    <w:rsid w:val="00934677"/>
    <w:rsid w:val="009424EE"/>
    <w:rsid w:val="00942F78"/>
    <w:rsid w:val="009430D3"/>
    <w:rsid w:val="00944056"/>
    <w:rsid w:val="00944C7E"/>
    <w:rsid w:val="009455CB"/>
    <w:rsid w:val="009474D6"/>
    <w:rsid w:val="00950243"/>
    <w:rsid w:val="0095107F"/>
    <w:rsid w:val="009516A3"/>
    <w:rsid w:val="00951754"/>
    <w:rsid w:val="00953D7B"/>
    <w:rsid w:val="0095600B"/>
    <w:rsid w:val="009625EE"/>
    <w:rsid w:val="009729D0"/>
    <w:rsid w:val="00977DF0"/>
    <w:rsid w:val="009804D3"/>
    <w:rsid w:val="009845F2"/>
    <w:rsid w:val="00985319"/>
    <w:rsid w:val="00985A01"/>
    <w:rsid w:val="00985F9A"/>
    <w:rsid w:val="00986CF5"/>
    <w:rsid w:val="00987888"/>
    <w:rsid w:val="00994388"/>
    <w:rsid w:val="00995F7A"/>
    <w:rsid w:val="009A086F"/>
    <w:rsid w:val="009A1204"/>
    <w:rsid w:val="009A2929"/>
    <w:rsid w:val="009A2B85"/>
    <w:rsid w:val="009A3426"/>
    <w:rsid w:val="009A4F95"/>
    <w:rsid w:val="009A5F8F"/>
    <w:rsid w:val="009A6FA8"/>
    <w:rsid w:val="009B04F4"/>
    <w:rsid w:val="009B0530"/>
    <w:rsid w:val="009B099E"/>
    <w:rsid w:val="009B09DE"/>
    <w:rsid w:val="009B0FB2"/>
    <w:rsid w:val="009B1A1F"/>
    <w:rsid w:val="009B1CD7"/>
    <w:rsid w:val="009B504B"/>
    <w:rsid w:val="009B5714"/>
    <w:rsid w:val="009B659C"/>
    <w:rsid w:val="009B6F62"/>
    <w:rsid w:val="009C0EF6"/>
    <w:rsid w:val="009C1F1E"/>
    <w:rsid w:val="009C512C"/>
    <w:rsid w:val="009C6F3C"/>
    <w:rsid w:val="009C7A1B"/>
    <w:rsid w:val="009C7F21"/>
    <w:rsid w:val="009D1CC7"/>
    <w:rsid w:val="009D3236"/>
    <w:rsid w:val="009D50C8"/>
    <w:rsid w:val="009D5EF3"/>
    <w:rsid w:val="009D774F"/>
    <w:rsid w:val="009E009F"/>
    <w:rsid w:val="009E1671"/>
    <w:rsid w:val="009E1AEE"/>
    <w:rsid w:val="009E2E08"/>
    <w:rsid w:val="009E4A27"/>
    <w:rsid w:val="009E4D8C"/>
    <w:rsid w:val="009F1C95"/>
    <w:rsid w:val="009F2DBD"/>
    <w:rsid w:val="009F2E70"/>
    <w:rsid w:val="009F3953"/>
    <w:rsid w:val="009F5DF0"/>
    <w:rsid w:val="009F6A43"/>
    <w:rsid w:val="009F6A64"/>
    <w:rsid w:val="00A00B9D"/>
    <w:rsid w:val="00A0149C"/>
    <w:rsid w:val="00A026A4"/>
    <w:rsid w:val="00A027DC"/>
    <w:rsid w:val="00A02DA2"/>
    <w:rsid w:val="00A03E4E"/>
    <w:rsid w:val="00A0736F"/>
    <w:rsid w:val="00A10BDE"/>
    <w:rsid w:val="00A12926"/>
    <w:rsid w:val="00A16624"/>
    <w:rsid w:val="00A21151"/>
    <w:rsid w:val="00A215F5"/>
    <w:rsid w:val="00A2497A"/>
    <w:rsid w:val="00A35097"/>
    <w:rsid w:val="00A35F7C"/>
    <w:rsid w:val="00A377ED"/>
    <w:rsid w:val="00A40591"/>
    <w:rsid w:val="00A40D6B"/>
    <w:rsid w:val="00A416DC"/>
    <w:rsid w:val="00A418A8"/>
    <w:rsid w:val="00A42B66"/>
    <w:rsid w:val="00A43689"/>
    <w:rsid w:val="00A44131"/>
    <w:rsid w:val="00A44DE2"/>
    <w:rsid w:val="00A463D8"/>
    <w:rsid w:val="00A4653B"/>
    <w:rsid w:val="00A46CC1"/>
    <w:rsid w:val="00A47F3E"/>
    <w:rsid w:val="00A50462"/>
    <w:rsid w:val="00A508D2"/>
    <w:rsid w:val="00A53446"/>
    <w:rsid w:val="00A603AA"/>
    <w:rsid w:val="00A6139A"/>
    <w:rsid w:val="00A62A5A"/>
    <w:rsid w:val="00A633A8"/>
    <w:rsid w:val="00A643DF"/>
    <w:rsid w:val="00A678C0"/>
    <w:rsid w:val="00A704D3"/>
    <w:rsid w:val="00A70DFA"/>
    <w:rsid w:val="00A71029"/>
    <w:rsid w:val="00A72693"/>
    <w:rsid w:val="00A764BD"/>
    <w:rsid w:val="00A76B40"/>
    <w:rsid w:val="00A77838"/>
    <w:rsid w:val="00A803AD"/>
    <w:rsid w:val="00A804C9"/>
    <w:rsid w:val="00A84227"/>
    <w:rsid w:val="00A84FAE"/>
    <w:rsid w:val="00A85161"/>
    <w:rsid w:val="00A85312"/>
    <w:rsid w:val="00A8576F"/>
    <w:rsid w:val="00A93AFE"/>
    <w:rsid w:val="00A945FD"/>
    <w:rsid w:val="00A95115"/>
    <w:rsid w:val="00A96CE8"/>
    <w:rsid w:val="00AA209F"/>
    <w:rsid w:val="00AA3798"/>
    <w:rsid w:val="00AA4E24"/>
    <w:rsid w:val="00AA5D73"/>
    <w:rsid w:val="00AB0972"/>
    <w:rsid w:val="00AB2579"/>
    <w:rsid w:val="00AB35FE"/>
    <w:rsid w:val="00AB4527"/>
    <w:rsid w:val="00AB7A0A"/>
    <w:rsid w:val="00AB7C5F"/>
    <w:rsid w:val="00AC0190"/>
    <w:rsid w:val="00AC1965"/>
    <w:rsid w:val="00AC40E2"/>
    <w:rsid w:val="00AC43E3"/>
    <w:rsid w:val="00AC6463"/>
    <w:rsid w:val="00AD07F3"/>
    <w:rsid w:val="00AD1FE0"/>
    <w:rsid w:val="00AD58E0"/>
    <w:rsid w:val="00AD6AA0"/>
    <w:rsid w:val="00AE138A"/>
    <w:rsid w:val="00AE1A9C"/>
    <w:rsid w:val="00AE2804"/>
    <w:rsid w:val="00AE31D9"/>
    <w:rsid w:val="00AE55B3"/>
    <w:rsid w:val="00AE7BD2"/>
    <w:rsid w:val="00AF040F"/>
    <w:rsid w:val="00AF179E"/>
    <w:rsid w:val="00AF17F7"/>
    <w:rsid w:val="00B01A1E"/>
    <w:rsid w:val="00B02A03"/>
    <w:rsid w:val="00B043C5"/>
    <w:rsid w:val="00B11C52"/>
    <w:rsid w:val="00B121C7"/>
    <w:rsid w:val="00B12B73"/>
    <w:rsid w:val="00B12C4F"/>
    <w:rsid w:val="00B159C3"/>
    <w:rsid w:val="00B17701"/>
    <w:rsid w:val="00B20753"/>
    <w:rsid w:val="00B26ECE"/>
    <w:rsid w:val="00B27951"/>
    <w:rsid w:val="00B27F74"/>
    <w:rsid w:val="00B31450"/>
    <w:rsid w:val="00B316DC"/>
    <w:rsid w:val="00B3699C"/>
    <w:rsid w:val="00B369DE"/>
    <w:rsid w:val="00B40894"/>
    <w:rsid w:val="00B40B0E"/>
    <w:rsid w:val="00B4346E"/>
    <w:rsid w:val="00B43B2C"/>
    <w:rsid w:val="00B5652E"/>
    <w:rsid w:val="00B576AF"/>
    <w:rsid w:val="00B61416"/>
    <w:rsid w:val="00B6294E"/>
    <w:rsid w:val="00B6324B"/>
    <w:rsid w:val="00B635A4"/>
    <w:rsid w:val="00B70CF1"/>
    <w:rsid w:val="00B711A2"/>
    <w:rsid w:val="00B71F3C"/>
    <w:rsid w:val="00B72633"/>
    <w:rsid w:val="00B72CEF"/>
    <w:rsid w:val="00B73604"/>
    <w:rsid w:val="00B75191"/>
    <w:rsid w:val="00B759DA"/>
    <w:rsid w:val="00B75A2E"/>
    <w:rsid w:val="00B76FA9"/>
    <w:rsid w:val="00B77C03"/>
    <w:rsid w:val="00B82DBE"/>
    <w:rsid w:val="00B84B8E"/>
    <w:rsid w:val="00B86BF2"/>
    <w:rsid w:val="00B86C86"/>
    <w:rsid w:val="00B86F2B"/>
    <w:rsid w:val="00B90AAB"/>
    <w:rsid w:val="00B9346C"/>
    <w:rsid w:val="00B9561C"/>
    <w:rsid w:val="00B95BFC"/>
    <w:rsid w:val="00BA0980"/>
    <w:rsid w:val="00BA6ABE"/>
    <w:rsid w:val="00BB1E8E"/>
    <w:rsid w:val="00BB3511"/>
    <w:rsid w:val="00BB63E8"/>
    <w:rsid w:val="00BB6E1D"/>
    <w:rsid w:val="00BB7074"/>
    <w:rsid w:val="00BC0286"/>
    <w:rsid w:val="00BC31C0"/>
    <w:rsid w:val="00BC3473"/>
    <w:rsid w:val="00BC5076"/>
    <w:rsid w:val="00BC6080"/>
    <w:rsid w:val="00BC6C5C"/>
    <w:rsid w:val="00BC7DBB"/>
    <w:rsid w:val="00BD06BA"/>
    <w:rsid w:val="00BD1805"/>
    <w:rsid w:val="00BD2982"/>
    <w:rsid w:val="00BD2AC2"/>
    <w:rsid w:val="00BD5E59"/>
    <w:rsid w:val="00BD74B1"/>
    <w:rsid w:val="00BE0101"/>
    <w:rsid w:val="00BE3880"/>
    <w:rsid w:val="00BE5AC4"/>
    <w:rsid w:val="00BE5AE1"/>
    <w:rsid w:val="00BE63EA"/>
    <w:rsid w:val="00BE7A30"/>
    <w:rsid w:val="00BE7D6C"/>
    <w:rsid w:val="00BF09E9"/>
    <w:rsid w:val="00BF2BA6"/>
    <w:rsid w:val="00BF3033"/>
    <w:rsid w:val="00BF3610"/>
    <w:rsid w:val="00BF37A4"/>
    <w:rsid w:val="00C00B08"/>
    <w:rsid w:val="00C10781"/>
    <w:rsid w:val="00C13F15"/>
    <w:rsid w:val="00C14011"/>
    <w:rsid w:val="00C144AB"/>
    <w:rsid w:val="00C17CA9"/>
    <w:rsid w:val="00C21362"/>
    <w:rsid w:val="00C221CD"/>
    <w:rsid w:val="00C23299"/>
    <w:rsid w:val="00C23DDC"/>
    <w:rsid w:val="00C260CC"/>
    <w:rsid w:val="00C30050"/>
    <w:rsid w:val="00C302CF"/>
    <w:rsid w:val="00C346E5"/>
    <w:rsid w:val="00C3496A"/>
    <w:rsid w:val="00C351E7"/>
    <w:rsid w:val="00C35CCE"/>
    <w:rsid w:val="00C429DE"/>
    <w:rsid w:val="00C4627E"/>
    <w:rsid w:val="00C46F61"/>
    <w:rsid w:val="00C4751C"/>
    <w:rsid w:val="00C5040F"/>
    <w:rsid w:val="00C50E6D"/>
    <w:rsid w:val="00C51E94"/>
    <w:rsid w:val="00C51E9F"/>
    <w:rsid w:val="00C522AD"/>
    <w:rsid w:val="00C524D9"/>
    <w:rsid w:val="00C535EA"/>
    <w:rsid w:val="00C5493A"/>
    <w:rsid w:val="00C552FF"/>
    <w:rsid w:val="00C56C5A"/>
    <w:rsid w:val="00C65AA8"/>
    <w:rsid w:val="00C670B2"/>
    <w:rsid w:val="00C728FC"/>
    <w:rsid w:val="00C75398"/>
    <w:rsid w:val="00C767DD"/>
    <w:rsid w:val="00C8048D"/>
    <w:rsid w:val="00C82499"/>
    <w:rsid w:val="00C830D7"/>
    <w:rsid w:val="00C84AC2"/>
    <w:rsid w:val="00C84B03"/>
    <w:rsid w:val="00C86765"/>
    <w:rsid w:val="00C95A07"/>
    <w:rsid w:val="00C95EF8"/>
    <w:rsid w:val="00CA454C"/>
    <w:rsid w:val="00CA47A7"/>
    <w:rsid w:val="00CA58D9"/>
    <w:rsid w:val="00CA608A"/>
    <w:rsid w:val="00CA74BA"/>
    <w:rsid w:val="00CB008D"/>
    <w:rsid w:val="00CB01D3"/>
    <w:rsid w:val="00CB4CD0"/>
    <w:rsid w:val="00CB4F71"/>
    <w:rsid w:val="00CB608F"/>
    <w:rsid w:val="00CB6D2B"/>
    <w:rsid w:val="00CB6FAF"/>
    <w:rsid w:val="00CC06ED"/>
    <w:rsid w:val="00CC17E7"/>
    <w:rsid w:val="00CC2C41"/>
    <w:rsid w:val="00CC3B93"/>
    <w:rsid w:val="00CC42DF"/>
    <w:rsid w:val="00CC4771"/>
    <w:rsid w:val="00CC7FA9"/>
    <w:rsid w:val="00CD0271"/>
    <w:rsid w:val="00CD23AE"/>
    <w:rsid w:val="00CD4782"/>
    <w:rsid w:val="00CE01CD"/>
    <w:rsid w:val="00CE0670"/>
    <w:rsid w:val="00CE1B3D"/>
    <w:rsid w:val="00CE1FD1"/>
    <w:rsid w:val="00CF02A2"/>
    <w:rsid w:val="00CF35FA"/>
    <w:rsid w:val="00CF4CDE"/>
    <w:rsid w:val="00D00986"/>
    <w:rsid w:val="00D00EE5"/>
    <w:rsid w:val="00D03140"/>
    <w:rsid w:val="00D05CAB"/>
    <w:rsid w:val="00D11613"/>
    <w:rsid w:val="00D12182"/>
    <w:rsid w:val="00D14D2A"/>
    <w:rsid w:val="00D168F9"/>
    <w:rsid w:val="00D17E38"/>
    <w:rsid w:val="00D21E9C"/>
    <w:rsid w:val="00D2415C"/>
    <w:rsid w:val="00D2591D"/>
    <w:rsid w:val="00D27C02"/>
    <w:rsid w:val="00D31195"/>
    <w:rsid w:val="00D33AFE"/>
    <w:rsid w:val="00D35002"/>
    <w:rsid w:val="00D35523"/>
    <w:rsid w:val="00D36A6C"/>
    <w:rsid w:val="00D40040"/>
    <w:rsid w:val="00D42F28"/>
    <w:rsid w:val="00D46129"/>
    <w:rsid w:val="00D50442"/>
    <w:rsid w:val="00D504AD"/>
    <w:rsid w:val="00D51351"/>
    <w:rsid w:val="00D5274D"/>
    <w:rsid w:val="00D549C6"/>
    <w:rsid w:val="00D54D9C"/>
    <w:rsid w:val="00D5509D"/>
    <w:rsid w:val="00D551DD"/>
    <w:rsid w:val="00D55CE4"/>
    <w:rsid w:val="00D64261"/>
    <w:rsid w:val="00D67F61"/>
    <w:rsid w:val="00D712EF"/>
    <w:rsid w:val="00D72AC3"/>
    <w:rsid w:val="00D758AE"/>
    <w:rsid w:val="00D75B1E"/>
    <w:rsid w:val="00D76E03"/>
    <w:rsid w:val="00D77304"/>
    <w:rsid w:val="00D804AD"/>
    <w:rsid w:val="00D81633"/>
    <w:rsid w:val="00D81A02"/>
    <w:rsid w:val="00D86740"/>
    <w:rsid w:val="00D87143"/>
    <w:rsid w:val="00D876EA"/>
    <w:rsid w:val="00D94AD4"/>
    <w:rsid w:val="00D95BAC"/>
    <w:rsid w:val="00D96568"/>
    <w:rsid w:val="00D9757F"/>
    <w:rsid w:val="00DA024A"/>
    <w:rsid w:val="00DA3344"/>
    <w:rsid w:val="00DA56F3"/>
    <w:rsid w:val="00DB3836"/>
    <w:rsid w:val="00DB55AF"/>
    <w:rsid w:val="00DB5F90"/>
    <w:rsid w:val="00DC09C6"/>
    <w:rsid w:val="00DC171A"/>
    <w:rsid w:val="00DC4674"/>
    <w:rsid w:val="00DC537D"/>
    <w:rsid w:val="00DC5FFC"/>
    <w:rsid w:val="00DC64C6"/>
    <w:rsid w:val="00DC7DE3"/>
    <w:rsid w:val="00DD1513"/>
    <w:rsid w:val="00DD3F9C"/>
    <w:rsid w:val="00DD6548"/>
    <w:rsid w:val="00DE30D9"/>
    <w:rsid w:val="00DE53A9"/>
    <w:rsid w:val="00DE6EFF"/>
    <w:rsid w:val="00DE7E9A"/>
    <w:rsid w:val="00DF3024"/>
    <w:rsid w:val="00DF3E8B"/>
    <w:rsid w:val="00DF4D36"/>
    <w:rsid w:val="00DF51DC"/>
    <w:rsid w:val="00DF5D25"/>
    <w:rsid w:val="00DF66E2"/>
    <w:rsid w:val="00DF7DDC"/>
    <w:rsid w:val="00E0340E"/>
    <w:rsid w:val="00E040A3"/>
    <w:rsid w:val="00E04AC9"/>
    <w:rsid w:val="00E05B91"/>
    <w:rsid w:val="00E12C55"/>
    <w:rsid w:val="00E1321B"/>
    <w:rsid w:val="00E13A46"/>
    <w:rsid w:val="00E15115"/>
    <w:rsid w:val="00E15F47"/>
    <w:rsid w:val="00E22037"/>
    <w:rsid w:val="00E258E5"/>
    <w:rsid w:val="00E25A72"/>
    <w:rsid w:val="00E261ED"/>
    <w:rsid w:val="00E27256"/>
    <w:rsid w:val="00E27BC4"/>
    <w:rsid w:val="00E27E00"/>
    <w:rsid w:val="00E377A2"/>
    <w:rsid w:val="00E41AA0"/>
    <w:rsid w:val="00E4254B"/>
    <w:rsid w:val="00E43D77"/>
    <w:rsid w:val="00E50C29"/>
    <w:rsid w:val="00E50E26"/>
    <w:rsid w:val="00E539BB"/>
    <w:rsid w:val="00E56069"/>
    <w:rsid w:val="00E565F1"/>
    <w:rsid w:val="00E570F4"/>
    <w:rsid w:val="00E604ED"/>
    <w:rsid w:val="00E61E02"/>
    <w:rsid w:val="00E633FB"/>
    <w:rsid w:val="00E63BC4"/>
    <w:rsid w:val="00E648D6"/>
    <w:rsid w:val="00E65D7B"/>
    <w:rsid w:val="00E73090"/>
    <w:rsid w:val="00E7508F"/>
    <w:rsid w:val="00E75F59"/>
    <w:rsid w:val="00E76457"/>
    <w:rsid w:val="00E77AB5"/>
    <w:rsid w:val="00E818EE"/>
    <w:rsid w:val="00E83B51"/>
    <w:rsid w:val="00E86FA4"/>
    <w:rsid w:val="00E872A0"/>
    <w:rsid w:val="00E94257"/>
    <w:rsid w:val="00E95FDE"/>
    <w:rsid w:val="00E96B5F"/>
    <w:rsid w:val="00E9737C"/>
    <w:rsid w:val="00EA0FFA"/>
    <w:rsid w:val="00EA1477"/>
    <w:rsid w:val="00EA274E"/>
    <w:rsid w:val="00EA5D83"/>
    <w:rsid w:val="00EA67AD"/>
    <w:rsid w:val="00EB444F"/>
    <w:rsid w:val="00EB479D"/>
    <w:rsid w:val="00EB4B31"/>
    <w:rsid w:val="00EB4E0A"/>
    <w:rsid w:val="00EB4E0B"/>
    <w:rsid w:val="00EC3F81"/>
    <w:rsid w:val="00ED2272"/>
    <w:rsid w:val="00ED4E66"/>
    <w:rsid w:val="00ED6633"/>
    <w:rsid w:val="00ED69A1"/>
    <w:rsid w:val="00ED785C"/>
    <w:rsid w:val="00ED7C09"/>
    <w:rsid w:val="00EE3ABD"/>
    <w:rsid w:val="00EE6B52"/>
    <w:rsid w:val="00EF153F"/>
    <w:rsid w:val="00EF62FB"/>
    <w:rsid w:val="00EF7EEC"/>
    <w:rsid w:val="00F0454E"/>
    <w:rsid w:val="00F054B5"/>
    <w:rsid w:val="00F05F81"/>
    <w:rsid w:val="00F0628C"/>
    <w:rsid w:val="00F07145"/>
    <w:rsid w:val="00F0740E"/>
    <w:rsid w:val="00F11A27"/>
    <w:rsid w:val="00F13227"/>
    <w:rsid w:val="00F13E22"/>
    <w:rsid w:val="00F14970"/>
    <w:rsid w:val="00F161D6"/>
    <w:rsid w:val="00F20494"/>
    <w:rsid w:val="00F23130"/>
    <w:rsid w:val="00F25233"/>
    <w:rsid w:val="00F26D78"/>
    <w:rsid w:val="00F27A01"/>
    <w:rsid w:val="00F35DE8"/>
    <w:rsid w:val="00F3615D"/>
    <w:rsid w:val="00F36F7A"/>
    <w:rsid w:val="00F36FD0"/>
    <w:rsid w:val="00F37E19"/>
    <w:rsid w:val="00F452B5"/>
    <w:rsid w:val="00F476D0"/>
    <w:rsid w:val="00F51A50"/>
    <w:rsid w:val="00F53423"/>
    <w:rsid w:val="00F575D0"/>
    <w:rsid w:val="00F57DC8"/>
    <w:rsid w:val="00F60BC3"/>
    <w:rsid w:val="00F630A0"/>
    <w:rsid w:val="00F67575"/>
    <w:rsid w:val="00F678F4"/>
    <w:rsid w:val="00F67CE8"/>
    <w:rsid w:val="00F719B3"/>
    <w:rsid w:val="00F7201E"/>
    <w:rsid w:val="00F73F1C"/>
    <w:rsid w:val="00F7720B"/>
    <w:rsid w:val="00F8516B"/>
    <w:rsid w:val="00F87C6F"/>
    <w:rsid w:val="00F93A29"/>
    <w:rsid w:val="00F96097"/>
    <w:rsid w:val="00F964F9"/>
    <w:rsid w:val="00FA24D1"/>
    <w:rsid w:val="00FA2F79"/>
    <w:rsid w:val="00FA520E"/>
    <w:rsid w:val="00FA586B"/>
    <w:rsid w:val="00FA5FFD"/>
    <w:rsid w:val="00FA6658"/>
    <w:rsid w:val="00FB06C3"/>
    <w:rsid w:val="00FB3A40"/>
    <w:rsid w:val="00FB44E6"/>
    <w:rsid w:val="00FB48C5"/>
    <w:rsid w:val="00FB671F"/>
    <w:rsid w:val="00FC057A"/>
    <w:rsid w:val="00FC16D0"/>
    <w:rsid w:val="00FC3A2E"/>
    <w:rsid w:val="00FC63BE"/>
    <w:rsid w:val="00FC73BC"/>
    <w:rsid w:val="00FC74B1"/>
    <w:rsid w:val="00FD307C"/>
    <w:rsid w:val="00FD35E7"/>
    <w:rsid w:val="00FD3CA9"/>
    <w:rsid w:val="00FD3EDD"/>
    <w:rsid w:val="00FD5C85"/>
    <w:rsid w:val="00FD6858"/>
    <w:rsid w:val="00FD6F09"/>
    <w:rsid w:val="00FD795A"/>
    <w:rsid w:val="00FE29D9"/>
    <w:rsid w:val="00FE327C"/>
    <w:rsid w:val="00FE3EEB"/>
    <w:rsid w:val="00FE6E97"/>
    <w:rsid w:val="00FE797D"/>
    <w:rsid w:val="00FF1B9A"/>
    <w:rsid w:val="00FF2027"/>
    <w:rsid w:val="00FF3C7E"/>
    <w:rsid w:val="00FF46A5"/>
    <w:rsid w:val="00FF5202"/>
    <w:rsid w:val="00FF5896"/>
    <w:rsid w:val="2FFF8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6C77"/>
  <w15:docId w15:val="{8D3E02BE-0EA1-6A49-990F-A2704E98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vision1">
    <w:name w:val="Revision1"/>
    <w:hidden/>
    <w:uiPriority w:val="99"/>
    <w:semiHidden/>
    <w:rPr>
      <w:kern w:val="2"/>
      <w:sz w:val="21"/>
      <w:szCs w:val="24"/>
    </w:rPr>
  </w:style>
  <w:style w:type="paragraph" w:customStyle="1" w:styleId="Bibliography1">
    <w:name w:val="Bibliography1"/>
    <w:basedOn w:val="a"/>
    <w:link w:val="Bibliography"/>
    <w:pPr>
      <w:spacing w:line="480" w:lineRule="auto"/>
      <w:ind w:left="720" w:hanging="720"/>
    </w:pPr>
    <w:rPr>
      <w:rFonts w:ascii="SimSun" w:eastAsia="SimSun" w:hAnsi="SimSun" w:cs="Times New Roman"/>
      <w:sz w:val="24"/>
    </w:rPr>
  </w:style>
  <w:style w:type="character" w:customStyle="1" w:styleId="Bibliography">
    <w:name w:val="Bibliography 字符"/>
    <w:basedOn w:val="a0"/>
    <w:link w:val="Bibliography1"/>
    <w:rPr>
      <w:rFonts w:ascii="SimSun" w:eastAsia="SimSun" w:hAnsi="SimSun" w:cs="Times New Roman"/>
      <w:sz w:val="24"/>
    </w:rPr>
  </w:style>
  <w:style w:type="character" w:styleId="a3">
    <w:name w:val="annotation reference"/>
    <w:basedOn w:val="a0"/>
    <w:uiPriority w:val="99"/>
    <w:semiHidden/>
    <w:unhideWhenUsed/>
    <w:rsid w:val="004040E3"/>
    <w:rPr>
      <w:sz w:val="16"/>
      <w:szCs w:val="16"/>
    </w:rPr>
  </w:style>
  <w:style w:type="paragraph" w:styleId="a4">
    <w:name w:val="annotation text"/>
    <w:basedOn w:val="a"/>
    <w:link w:val="a5"/>
    <w:uiPriority w:val="99"/>
    <w:semiHidden/>
    <w:unhideWhenUsed/>
    <w:rsid w:val="004040E3"/>
    <w:rPr>
      <w:sz w:val="20"/>
      <w:szCs w:val="20"/>
    </w:rPr>
  </w:style>
  <w:style w:type="character" w:customStyle="1" w:styleId="a5">
    <w:name w:val="批注文字 字符"/>
    <w:basedOn w:val="a0"/>
    <w:link w:val="a4"/>
    <w:uiPriority w:val="99"/>
    <w:semiHidden/>
    <w:rsid w:val="004040E3"/>
    <w:rPr>
      <w:kern w:val="2"/>
    </w:rPr>
  </w:style>
  <w:style w:type="paragraph" w:styleId="a6">
    <w:name w:val="annotation subject"/>
    <w:basedOn w:val="a4"/>
    <w:next w:val="a4"/>
    <w:link w:val="a7"/>
    <w:uiPriority w:val="99"/>
    <w:semiHidden/>
    <w:unhideWhenUsed/>
    <w:rsid w:val="004040E3"/>
    <w:rPr>
      <w:b/>
      <w:bCs/>
    </w:rPr>
  </w:style>
  <w:style w:type="character" w:customStyle="1" w:styleId="a7">
    <w:name w:val="批注主题 字符"/>
    <w:basedOn w:val="a5"/>
    <w:link w:val="a6"/>
    <w:uiPriority w:val="99"/>
    <w:semiHidden/>
    <w:rsid w:val="004040E3"/>
    <w:rPr>
      <w:b/>
      <w:bCs/>
      <w:kern w:val="2"/>
    </w:rPr>
  </w:style>
  <w:style w:type="paragraph" w:styleId="a8">
    <w:name w:val="footnote text"/>
    <w:basedOn w:val="a"/>
    <w:link w:val="a9"/>
    <w:uiPriority w:val="99"/>
    <w:semiHidden/>
    <w:unhideWhenUsed/>
    <w:rsid w:val="00394F50"/>
    <w:rPr>
      <w:sz w:val="20"/>
      <w:szCs w:val="20"/>
    </w:rPr>
  </w:style>
  <w:style w:type="character" w:customStyle="1" w:styleId="a9">
    <w:name w:val="脚注文本 字符"/>
    <w:basedOn w:val="a0"/>
    <w:link w:val="a8"/>
    <w:uiPriority w:val="99"/>
    <w:semiHidden/>
    <w:rsid w:val="00394F50"/>
    <w:rPr>
      <w:kern w:val="2"/>
    </w:rPr>
  </w:style>
  <w:style w:type="character" w:styleId="aa">
    <w:name w:val="footnote reference"/>
    <w:basedOn w:val="a0"/>
    <w:uiPriority w:val="99"/>
    <w:semiHidden/>
    <w:unhideWhenUsed/>
    <w:rsid w:val="00394F50"/>
    <w:rPr>
      <w:vertAlign w:val="superscript"/>
    </w:rPr>
  </w:style>
  <w:style w:type="paragraph" w:styleId="ab">
    <w:name w:val="Revision"/>
    <w:hidden/>
    <w:uiPriority w:val="99"/>
    <w:unhideWhenUsed/>
    <w:rsid w:val="006411AD"/>
    <w:rPr>
      <w:kern w:val="2"/>
      <w:sz w:val="21"/>
      <w:szCs w:val="24"/>
    </w:rPr>
  </w:style>
  <w:style w:type="character" w:styleId="ac">
    <w:name w:val="endnote reference"/>
    <w:basedOn w:val="a0"/>
    <w:uiPriority w:val="99"/>
    <w:semiHidden/>
    <w:unhideWhenUsed/>
    <w:rsid w:val="00FA6658"/>
    <w:rPr>
      <w:vertAlign w:val="superscript"/>
    </w:rPr>
  </w:style>
  <w:style w:type="paragraph" w:styleId="ad">
    <w:name w:val="List Paragraph"/>
    <w:basedOn w:val="a"/>
    <w:uiPriority w:val="99"/>
    <w:unhideWhenUsed/>
    <w:rsid w:val="005404B0"/>
    <w:pPr>
      <w:ind w:firstLineChars="200" w:firstLine="420"/>
    </w:pPr>
  </w:style>
  <w:style w:type="paragraph" w:styleId="ae">
    <w:name w:val="endnote text"/>
    <w:basedOn w:val="a"/>
    <w:link w:val="af"/>
    <w:uiPriority w:val="99"/>
    <w:semiHidden/>
    <w:unhideWhenUsed/>
    <w:rsid w:val="00A0149C"/>
    <w:pPr>
      <w:snapToGrid w:val="0"/>
      <w:jc w:val="left"/>
    </w:pPr>
  </w:style>
  <w:style w:type="character" w:customStyle="1" w:styleId="af">
    <w:name w:val="尾注文本 字符"/>
    <w:basedOn w:val="a0"/>
    <w:link w:val="ae"/>
    <w:uiPriority w:val="99"/>
    <w:semiHidden/>
    <w:rsid w:val="00A0149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6280">
      <w:bodyDiv w:val="1"/>
      <w:marLeft w:val="0"/>
      <w:marRight w:val="0"/>
      <w:marTop w:val="0"/>
      <w:marBottom w:val="0"/>
      <w:divBdr>
        <w:top w:val="none" w:sz="0" w:space="0" w:color="auto"/>
        <w:left w:val="none" w:sz="0" w:space="0" w:color="auto"/>
        <w:bottom w:val="none" w:sz="0" w:space="0" w:color="auto"/>
        <w:right w:val="none" w:sz="0" w:space="0" w:color="auto"/>
      </w:divBdr>
      <w:divsChild>
        <w:div w:id="1091469173">
          <w:marLeft w:val="0"/>
          <w:marRight w:val="0"/>
          <w:marTop w:val="0"/>
          <w:marBottom w:val="0"/>
          <w:divBdr>
            <w:top w:val="none" w:sz="0" w:space="0" w:color="auto"/>
            <w:left w:val="none" w:sz="0" w:space="0" w:color="auto"/>
            <w:bottom w:val="none" w:sz="0" w:space="0" w:color="auto"/>
            <w:right w:val="none" w:sz="0" w:space="0" w:color="auto"/>
          </w:divBdr>
        </w:div>
        <w:div w:id="1284193062">
          <w:marLeft w:val="0"/>
          <w:marRight w:val="0"/>
          <w:marTop w:val="0"/>
          <w:marBottom w:val="0"/>
          <w:divBdr>
            <w:top w:val="none" w:sz="0" w:space="0" w:color="auto"/>
            <w:left w:val="none" w:sz="0" w:space="0" w:color="auto"/>
            <w:bottom w:val="none" w:sz="0" w:space="0" w:color="auto"/>
            <w:right w:val="none" w:sz="0" w:space="0" w:color="auto"/>
          </w:divBdr>
        </w:div>
        <w:div w:id="936837269">
          <w:marLeft w:val="0"/>
          <w:marRight w:val="0"/>
          <w:marTop w:val="0"/>
          <w:marBottom w:val="0"/>
          <w:divBdr>
            <w:top w:val="none" w:sz="0" w:space="0" w:color="auto"/>
            <w:left w:val="none" w:sz="0" w:space="0" w:color="auto"/>
            <w:bottom w:val="none" w:sz="0" w:space="0" w:color="auto"/>
            <w:right w:val="none" w:sz="0" w:space="0" w:color="auto"/>
          </w:divBdr>
        </w:div>
        <w:div w:id="1731613022">
          <w:marLeft w:val="0"/>
          <w:marRight w:val="0"/>
          <w:marTop w:val="0"/>
          <w:marBottom w:val="0"/>
          <w:divBdr>
            <w:top w:val="none" w:sz="0" w:space="0" w:color="auto"/>
            <w:left w:val="none" w:sz="0" w:space="0" w:color="auto"/>
            <w:bottom w:val="none" w:sz="0" w:space="0" w:color="auto"/>
            <w:right w:val="none" w:sz="0" w:space="0" w:color="auto"/>
          </w:divBdr>
        </w:div>
        <w:div w:id="630403402">
          <w:marLeft w:val="0"/>
          <w:marRight w:val="0"/>
          <w:marTop w:val="0"/>
          <w:marBottom w:val="0"/>
          <w:divBdr>
            <w:top w:val="none" w:sz="0" w:space="0" w:color="auto"/>
            <w:left w:val="none" w:sz="0" w:space="0" w:color="auto"/>
            <w:bottom w:val="none" w:sz="0" w:space="0" w:color="auto"/>
            <w:right w:val="none" w:sz="0" w:space="0" w:color="auto"/>
          </w:divBdr>
        </w:div>
      </w:divsChild>
    </w:div>
    <w:div w:id="189615179">
      <w:bodyDiv w:val="1"/>
      <w:marLeft w:val="0"/>
      <w:marRight w:val="0"/>
      <w:marTop w:val="0"/>
      <w:marBottom w:val="0"/>
      <w:divBdr>
        <w:top w:val="none" w:sz="0" w:space="0" w:color="auto"/>
        <w:left w:val="none" w:sz="0" w:space="0" w:color="auto"/>
        <w:bottom w:val="none" w:sz="0" w:space="0" w:color="auto"/>
        <w:right w:val="none" w:sz="0" w:space="0" w:color="auto"/>
      </w:divBdr>
      <w:divsChild>
        <w:div w:id="1313679067">
          <w:marLeft w:val="0"/>
          <w:marRight w:val="0"/>
          <w:marTop w:val="0"/>
          <w:marBottom w:val="0"/>
          <w:divBdr>
            <w:top w:val="none" w:sz="0" w:space="0" w:color="auto"/>
            <w:left w:val="none" w:sz="0" w:space="0" w:color="auto"/>
            <w:bottom w:val="none" w:sz="0" w:space="0" w:color="auto"/>
            <w:right w:val="none" w:sz="0" w:space="0" w:color="auto"/>
          </w:divBdr>
        </w:div>
        <w:div w:id="741411330">
          <w:marLeft w:val="0"/>
          <w:marRight w:val="0"/>
          <w:marTop w:val="0"/>
          <w:marBottom w:val="0"/>
          <w:divBdr>
            <w:top w:val="none" w:sz="0" w:space="0" w:color="auto"/>
            <w:left w:val="none" w:sz="0" w:space="0" w:color="auto"/>
            <w:bottom w:val="none" w:sz="0" w:space="0" w:color="auto"/>
            <w:right w:val="none" w:sz="0" w:space="0" w:color="auto"/>
          </w:divBdr>
        </w:div>
      </w:divsChild>
    </w:div>
    <w:div w:id="194541876">
      <w:bodyDiv w:val="1"/>
      <w:marLeft w:val="0"/>
      <w:marRight w:val="0"/>
      <w:marTop w:val="0"/>
      <w:marBottom w:val="0"/>
      <w:divBdr>
        <w:top w:val="none" w:sz="0" w:space="0" w:color="auto"/>
        <w:left w:val="none" w:sz="0" w:space="0" w:color="auto"/>
        <w:bottom w:val="none" w:sz="0" w:space="0" w:color="auto"/>
        <w:right w:val="none" w:sz="0" w:space="0" w:color="auto"/>
      </w:divBdr>
      <w:divsChild>
        <w:div w:id="411195088">
          <w:marLeft w:val="0"/>
          <w:marRight w:val="0"/>
          <w:marTop w:val="0"/>
          <w:marBottom w:val="0"/>
          <w:divBdr>
            <w:top w:val="none" w:sz="0" w:space="0" w:color="auto"/>
            <w:left w:val="none" w:sz="0" w:space="0" w:color="auto"/>
            <w:bottom w:val="none" w:sz="0" w:space="0" w:color="auto"/>
            <w:right w:val="none" w:sz="0" w:space="0" w:color="auto"/>
          </w:divBdr>
        </w:div>
      </w:divsChild>
    </w:div>
    <w:div w:id="224994423">
      <w:bodyDiv w:val="1"/>
      <w:marLeft w:val="0"/>
      <w:marRight w:val="0"/>
      <w:marTop w:val="0"/>
      <w:marBottom w:val="0"/>
      <w:divBdr>
        <w:top w:val="none" w:sz="0" w:space="0" w:color="auto"/>
        <w:left w:val="none" w:sz="0" w:space="0" w:color="auto"/>
        <w:bottom w:val="none" w:sz="0" w:space="0" w:color="auto"/>
        <w:right w:val="none" w:sz="0" w:space="0" w:color="auto"/>
      </w:divBdr>
      <w:divsChild>
        <w:div w:id="2039577312">
          <w:marLeft w:val="0"/>
          <w:marRight w:val="0"/>
          <w:marTop w:val="0"/>
          <w:marBottom w:val="0"/>
          <w:divBdr>
            <w:top w:val="none" w:sz="0" w:space="0" w:color="auto"/>
            <w:left w:val="none" w:sz="0" w:space="0" w:color="auto"/>
            <w:bottom w:val="none" w:sz="0" w:space="0" w:color="auto"/>
            <w:right w:val="none" w:sz="0" w:space="0" w:color="auto"/>
          </w:divBdr>
        </w:div>
        <w:div w:id="427315989">
          <w:marLeft w:val="0"/>
          <w:marRight w:val="0"/>
          <w:marTop w:val="0"/>
          <w:marBottom w:val="0"/>
          <w:divBdr>
            <w:top w:val="none" w:sz="0" w:space="0" w:color="auto"/>
            <w:left w:val="none" w:sz="0" w:space="0" w:color="auto"/>
            <w:bottom w:val="none" w:sz="0" w:space="0" w:color="auto"/>
            <w:right w:val="none" w:sz="0" w:space="0" w:color="auto"/>
          </w:divBdr>
        </w:div>
        <w:div w:id="2076122045">
          <w:marLeft w:val="0"/>
          <w:marRight w:val="0"/>
          <w:marTop w:val="0"/>
          <w:marBottom w:val="0"/>
          <w:divBdr>
            <w:top w:val="none" w:sz="0" w:space="0" w:color="auto"/>
            <w:left w:val="none" w:sz="0" w:space="0" w:color="auto"/>
            <w:bottom w:val="none" w:sz="0" w:space="0" w:color="auto"/>
            <w:right w:val="none" w:sz="0" w:space="0" w:color="auto"/>
          </w:divBdr>
        </w:div>
        <w:div w:id="881333206">
          <w:marLeft w:val="0"/>
          <w:marRight w:val="0"/>
          <w:marTop w:val="0"/>
          <w:marBottom w:val="0"/>
          <w:divBdr>
            <w:top w:val="none" w:sz="0" w:space="0" w:color="auto"/>
            <w:left w:val="none" w:sz="0" w:space="0" w:color="auto"/>
            <w:bottom w:val="none" w:sz="0" w:space="0" w:color="auto"/>
            <w:right w:val="none" w:sz="0" w:space="0" w:color="auto"/>
          </w:divBdr>
        </w:div>
        <w:div w:id="354889100">
          <w:marLeft w:val="0"/>
          <w:marRight w:val="0"/>
          <w:marTop w:val="0"/>
          <w:marBottom w:val="0"/>
          <w:divBdr>
            <w:top w:val="none" w:sz="0" w:space="0" w:color="auto"/>
            <w:left w:val="none" w:sz="0" w:space="0" w:color="auto"/>
            <w:bottom w:val="none" w:sz="0" w:space="0" w:color="auto"/>
            <w:right w:val="none" w:sz="0" w:space="0" w:color="auto"/>
          </w:divBdr>
        </w:div>
        <w:div w:id="1910261348">
          <w:marLeft w:val="0"/>
          <w:marRight w:val="0"/>
          <w:marTop w:val="0"/>
          <w:marBottom w:val="0"/>
          <w:divBdr>
            <w:top w:val="none" w:sz="0" w:space="0" w:color="auto"/>
            <w:left w:val="none" w:sz="0" w:space="0" w:color="auto"/>
            <w:bottom w:val="none" w:sz="0" w:space="0" w:color="auto"/>
            <w:right w:val="none" w:sz="0" w:space="0" w:color="auto"/>
          </w:divBdr>
        </w:div>
        <w:div w:id="2081903265">
          <w:marLeft w:val="0"/>
          <w:marRight w:val="0"/>
          <w:marTop w:val="0"/>
          <w:marBottom w:val="0"/>
          <w:divBdr>
            <w:top w:val="none" w:sz="0" w:space="0" w:color="auto"/>
            <w:left w:val="none" w:sz="0" w:space="0" w:color="auto"/>
            <w:bottom w:val="none" w:sz="0" w:space="0" w:color="auto"/>
            <w:right w:val="none" w:sz="0" w:space="0" w:color="auto"/>
          </w:divBdr>
        </w:div>
      </w:divsChild>
    </w:div>
    <w:div w:id="456416358">
      <w:bodyDiv w:val="1"/>
      <w:marLeft w:val="0"/>
      <w:marRight w:val="0"/>
      <w:marTop w:val="0"/>
      <w:marBottom w:val="0"/>
      <w:divBdr>
        <w:top w:val="none" w:sz="0" w:space="0" w:color="auto"/>
        <w:left w:val="none" w:sz="0" w:space="0" w:color="auto"/>
        <w:bottom w:val="none" w:sz="0" w:space="0" w:color="auto"/>
        <w:right w:val="none" w:sz="0" w:space="0" w:color="auto"/>
      </w:divBdr>
      <w:divsChild>
        <w:div w:id="1578979491">
          <w:marLeft w:val="0"/>
          <w:marRight w:val="0"/>
          <w:marTop w:val="0"/>
          <w:marBottom w:val="0"/>
          <w:divBdr>
            <w:top w:val="none" w:sz="0" w:space="0" w:color="auto"/>
            <w:left w:val="none" w:sz="0" w:space="0" w:color="auto"/>
            <w:bottom w:val="none" w:sz="0" w:space="0" w:color="auto"/>
            <w:right w:val="none" w:sz="0" w:space="0" w:color="auto"/>
          </w:divBdr>
        </w:div>
      </w:divsChild>
    </w:div>
    <w:div w:id="534389884">
      <w:bodyDiv w:val="1"/>
      <w:marLeft w:val="0"/>
      <w:marRight w:val="0"/>
      <w:marTop w:val="0"/>
      <w:marBottom w:val="0"/>
      <w:divBdr>
        <w:top w:val="none" w:sz="0" w:space="0" w:color="auto"/>
        <w:left w:val="none" w:sz="0" w:space="0" w:color="auto"/>
        <w:bottom w:val="none" w:sz="0" w:space="0" w:color="auto"/>
        <w:right w:val="none" w:sz="0" w:space="0" w:color="auto"/>
      </w:divBdr>
      <w:divsChild>
        <w:div w:id="496724976">
          <w:marLeft w:val="0"/>
          <w:marRight w:val="0"/>
          <w:marTop w:val="0"/>
          <w:marBottom w:val="0"/>
          <w:divBdr>
            <w:top w:val="none" w:sz="0" w:space="0" w:color="auto"/>
            <w:left w:val="none" w:sz="0" w:space="0" w:color="auto"/>
            <w:bottom w:val="none" w:sz="0" w:space="0" w:color="auto"/>
            <w:right w:val="none" w:sz="0" w:space="0" w:color="auto"/>
          </w:divBdr>
        </w:div>
        <w:div w:id="103042873">
          <w:marLeft w:val="0"/>
          <w:marRight w:val="0"/>
          <w:marTop w:val="0"/>
          <w:marBottom w:val="0"/>
          <w:divBdr>
            <w:top w:val="none" w:sz="0" w:space="0" w:color="auto"/>
            <w:left w:val="none" w:sz="0" w:space="0" w:color="auto"/>
            <w:bottom w:val="none" w:sz="0" w:space="0" w:color="auto"/>
            <w:right w:val="none" w:sz="0" w:space="0" w:color="auto"/>
          </w:divBdr>
        </w:div>
        <w:div w:id="1294750326">
          <w:marLeft w:val="0"/>
          <w:marRight w:val="0"/>
          <w:marTop w:val="0"/>
          <w:marBottom w:val="0"/>
          <w:divBdr>
            <w:top w:val="none" w:sz="0" w:space="0" w:color="auto"/>
            <w:left w:val="none" w:sz="0" w:space="0" w:color="auto"/>
            <w:bottom w:val="none" w:sz="0" w:space="0" w:color="auto"/>
            <w:right w:val="none" w:sz="0" w:space="0" w:color="auto"/>
          </w:divBdr>
        </w:div>
      </w:divsChild>
    </w:div>
    <w:div w:id="539710263">
      <w:bodyDiv w:val="1"/>
      <w:marLeft w:val="0"/>
      <w:marRight w:val="0"/>
      <w:marTop w:val="0"/>
      <w:marBottom w:val="0"/>
      <w:divBdr>
        <w:top w:val="none" w:sz="0" w:space="0" w:color="auto"/>
        <w:left w:val="none" w:sz="0" w:space="0" w:color="auto"/>
        <w:bottom w:val="none" w:sz="0" w:space="0" w:color="auto"/>
        <w:right w:val="none" w:sz="0" w:space="0" w:color="auto"/>
      </w:divBdr>
      <w:divsChild>
        <w:div w:id="153231323">
          <w:marLeft w:val="0"/>
          <w:marRight w:val="0"/>
          <w:marTop w:val="0"/>
          <w:marBottom w:val="0"/>
          <w:divBdr>
            <w:top w:val="none" w:sz="0" w:space="0" w:color="auto"/>
            <w:left w:val="none" w:sz="0" w:space="0" w:color="auto"/>
            <w:bottom w:val="none" w:sz="0" w:space="0" w:color="auto"/>
            <w:right w:val="none" w:sz="0" w:space="0" w:color="auto"/>
          </w:divBdr>
        </w:div>
      </w:divsChild>
    </w:div>
    <w:div w:id="562831497">
      <w:bodyDiv w:val="1"/>
      <w:marLeft w:val="0"/>
      <w:marRight w:val="0"/>
      <w:marTop w:val="0"/>
      <w:marBottom w:val="0"/>
      <w:divBdr>
        <w:top w:val="none" w:sz="0" w:space="0" w:color="auto"/>
        <w:left w:val="none" w:sz="0" w:space="0" w:color="auto"/>
        <w:bottom w:val="none" w:sz="0" w:space="0" w:color="auto"/>
        <w:right w:val="none" w:sz="0" w:space="0" w:color="auto"/>
      </w:divBdr>
      <w:divsChild>
        <w:div w:id="608779470">
          <w:marLeft w:val="0"/>
          <w:marRight w:val="0"/>
          <w:marTop w:val="0"/>
          <w:marBottom w:val="0"/>
          <w:divBdr>
            <w:top w:val="none" w:sz="0" w:space="0" w:color="auto"/>
            <w:left w:val="none" w:sz="0" w:space="0" w:color="auto"/>
            <w:bottom w:val="none" w:sz="0" w:space="0" w:color="auto"/>
            <w:right w:val="none" w:sz="0" w:space="0" w:color="auto"/>
          </w:divBdr>
        </w:div>
        <w:div w:id="1016005223">
          <w:marLeft w:val="0"/>
          <w:marRight w:val="0"/>
          <w:marTop w:val="0"/>
          <w:marBottom w:val="0"/>
          <w:divBdr>
            <w:top w:val="none" w:sz="0" w:space="0" w:color="auto"/>
            <w:left w:val="none" w:sz="0" w:space="0" w:color="auto"/>
            <w:bottom w:val="none" w:sz="0" w:space="0" w:color="auto"/>
            <w:right w:val="none" w:sz="0" w:space="0" w:color="auto"/>
          </w:divBdr>
        </w:div>
        <w:div w:id="744569667">
          <w:marLeft w:val="0"/>
          <w:marRight w:val="0"/>
          <w:marTop w:val="0"/>
          <w:marBottom w:val="0"/>
          <w:divBdr>
            <w:top w:val="none" w:sz="0" w:space="0" w:color="auto"/>
            <w:left w:val="none" w:sz="0" w:space="0" w:color="auto"/>
            <w:bottom w:val="none" w:sz="0" w:space="0" w:color="auto"/>
            <w:right w:val="none" w:sz="0" w:space="0" w:color="auto"/>
          </w:divBdr>
        </w:div>
        <w:div w:id="12269466">
          <w:marLeft w:val="0"/>
          <w:marRight w:val="0"/>
          <w:marTop w:val="0"/>
          <w:marBottom w:val="0"/>
          <w:divBdr>
            <w:top w:val="none" w:sz="0" w:space="0" w:color="auto"/>
            <w:left w:val="none" w:sz="0" w:space="0" w:color="auto"/>
            <w:bottom w:val="none" w:sz="0" w:space="0" w:color="auto"/>
            <w:right w:val="none" w:sz="0" w:space="0" w:color="auto"/>
          </w:divBdr>
        </w:div>
      </w:divsChild>
    </w:div>
    <w:div w:id="600575623">
      <w:bodyDiv w:val="1"/>
      <w:marLeft w:val="0"/>
      <w:marRight w:val="0"/>
      <w:marTop w:val="0"/>
      <w:marBottom w:val="0"/>
      <w:divBdr>
        <w:top w:val="none" w:sz="0" w:space="0" w:color="auto"/>
        <w:left w:val="none" w:sz="0" w:space="0" w:color="auto"/>
        <w:bottom w:val="none" w:sz="0" w:space="0" w:color="auto"/>
        <w:right w:val="none" w:sz="0" w:space="0" w:color="auto"/>
      </w:divBdr>
      <w:divsChild>
        <w:div w:id="852109759">
          <w:marLeft w:val="0"/>
          <w:marRight w:val="0"/>
          <w:marTop w:val="0"/>
          <w:marBottom w:val="0"/>
          <w:divBdr>
            <w:top w:val="none" w:sz="0" w:space="0" w:color="auto"/>
            <w:left w:val="none" w:sz="0" w:space="0" w:color="auto"/>
            <w:bottom w:val="none" w:sz="0" w:space="0" w:color="auto"/>
            <w:right w:val="none" w:sz="0" w:space="0" w:color="auto"/>
          </w:divBdr>
        </w:div>
        <w:div w:id="279344276">
          <w:marLeft w:val="0"/>
          <w:marRight w:val="0"/>
          <w:marTop w:val="0"/>
          <w:marBottom w:val="0"/>
          <w:divBdr>
            <w:top w:val="none" w:sz="0" w:space="0" w:color="auto"/>
            <w:left w:val="none" w:sz="0" w:space="0" w:color="auto"/>
            <w:bottom w:val="none" w:sz="0" w:space="0" w:color="auto"/>
            <w:right w:val="none" w:sz="0" w:space="0" w:color="auto"/>
          </w:divBdr>
        </w:div>
        <w:div w:id="242184688">
          <w:marLeft w:val="0"/>
          <w:marRight w:val="0"/>
          <w:marTop w:val="0"/>
          <w:marBottom w:val="0"/>
          <w:divBdr>
            <w:top w:val="none" w:sz="0" w:space="0" w:color="auto"/>
            <w:left w:val="none" w:sz="0" w:space="0" w:color="auto"/>
            <w:bottom w:val="none" w:sz="0" w:space="0" w:color="auto"/>
            <w:right w:val="none" w:sz="0" w:space="0" w:color="auto"/>
          </w:divBdr>
        </w:div>
        <w:div w:id="892428650">
          <w:marLeft w:val="0"/>
          <w:marRight w:val="0"/>
          <w:marTop w:val="0"/>
          <w:marBottom w:val="0"/>
          <w:divBdr>
            <w:top w:val="none" w:sz="0" w:space="0" w:color="auto"/>
            <w:left w:val="none" w:sz="0" w:space="0" w:color="auto"/>
            <w:bottom w:val="none" w:sz="0" w:space="0" w:color="auto"/>
            <w:right w:val="none" w:sz="0" w:space="0" w:color="auto"/>
          </w:divBdr>
        </w:div>
        <w:div w:id="882182099">
          <w:marLeft w:val="0"/>
          <w:marRight w:val="0"/>
          <w:marTop w:val="0"/>
          <w:marBottom w:val="0"/>
          <w:divBdr>
            <w:top w:val="none" w:sz="0" w:space="0" w:color="auto"/>
            <w:left w:val="none" w:sz="0" w:space="0" w:color="auto"/>
            <w:bottom w:val="none" w:sz="0" w:space="0" w:color="auto"/>
            <w:right w:val="none" w:sz="0" w:space="0" w:color="auto"/>
          </w:divBdr>
        </w:div>
      </w:divsChild>
    </w:div>
    <w:div w:id="635525736">
      <w:bodyDiv w:val="1"/>
      <w:marLeft w:val="0"/>
      <w:marRight w:val="0"/>
      <w:marTop w:val="0"/>
      <w:marBottom w:val="0"/>
      <w:divBdr>
        <w:top w:val="none" w:sz="0" w:space="0" w:color="auto"/>
        <w:left w:val="none" w:sz="0" w:space="0" w:color="auto"/>
        <w:bottom w:val="none" w:sz="0" w:space="0" w:color="auto"/>
        <w:right w:val="none" w:sz="0" w:space="0" w:color="auto"/>
      </w:divBdr>
      <w:divsChild>
        <w:div w:id="1429888230">
          <w:marLeft w:val="0"/>
          <w:marRight w:val="0"/>
          <w:marTop w:val="0"/>
          <w:marBottom w:val="0"/>
          <w:divBdr>
            <w:top w:val="none" w:sz="0" w:space="0" w:color="auto"/>
            <w:left w:val="none" w:sz="0" w:space="0" w:color="auto"/>
            <w:bottom w:val="none" w:sz="0" w:space="0" w:color="auto"/>
            <w:right w:val="none" w:sz="0" w:space="0" w:color="auto"/>
          </w:divBdr>
        </w:div>
        <w:div w:id="437332887">
          <w:marLeft w:val="0"/>
          <w:marRight w:val="0"/>
          <w:marTop w:val="0"/>
          <w:marBottom w:val="0"/>
          <w:divBdr>
            <w:top w:val="none" w:sz="0" w:space="0" w:color="auto"/>
            <w:left w:val="none" w:sz="0" w:space="0" w:color="auto"/>
            <w:bottom w:val="none" w:sz="0" w:space="0" w:color="auto"/>
            <w:right w:val="none" w:sz="0" w:space="0" w:color="auto"/>
          </w:divBdr>
        </w:div>
        <w:div w:id="1148402072">
          <w:marLeft w:val="0"/>
          <w:marRight w:val="0"/>
          <w:marTop w:val="0"/>
          <w:marBottom w:val="0"/>
          <w:divBdr>
            <w:top w:val="none" w:sz="0" w:space="0" w:color="auto"/>
            <w:left w:val="none" w:sz="0" w:space="0" w:color="auto"/>
            <w:bottom w:val="none" w:sz="0" w:space="0" w:color="auto"/>
            <w:right w:val="none" w:sz="0" w:space="0" w:color="auto"/>
          </w:divBdr>
        </w:div>
      </w:divsChild>
    </w:div>
    <w:div w:id="748963962">
      <w:bodyDiv w:val="1"/>
      <w:marLeft w:val="0"/>
      <w:marRight w:val="0"/>
      <w:marTop w:val="0"/>
      <w:marBottom w:val="0"/>
      <w:divBdr>
        <w:top w:val="none" w:sz="0" w:space="0" w:color="auto"/>
        <w:left w:val="none" w:sz="0" w:space="0" w:color="auto"/>
        <w:bottom w:val="none" w:sz="0" w:space="0" w:color="auto"/>
        <w:right w:val="none" w:sz="0" w:space="0" w:color="auto"/>
      </w:divBdr>
      <w:divsChild>
        <w:div w:id="758908776">
          <w:marLeft w:val="0"/>
          <w:marRight w:val="0"/>
          <w:marTop w:val="0"/>
          <w:marBottom w:val="0"/>
          <w:divBdr>
            <w:top w:val="none" w:sz="0" w:space="0" w:color="auto"/>
            <w:left w:val="none" w:sz="0" w:space="0" w:color="auto"/>
            <w:bottom w:val="none" w:sz="0" w:space="0" w:color="auto"/>
            <w:right w:val="none" w:sz="0" w:space="0" w:color="auto"/>
          </w:divBdr>
        </w:div>
      </w:divsChild>
    </w:div>
    <w:div w:id="805321191">
      <w:bodyDiv w:val="1"/>
      <w:marLeft w:val="0"/>
      <w:marRight w:val="0"/>
      <w:marTop w:val="0"/>
      <w:marBottom w:val="0"/>
      <w:divBdr>
        <w:top w:val="none" w:sz="0" w:space="0" w:color="auto"/>
        <w:left w:val="none" w:sz="0" w:space="0" w:color="auto"/>
        <w:bottom w:val="none" w:sz="0" w:space="0" w:color="auto"/>
        <w:right w:val="none" w:sz="0" w:space="0" w:color="auto"/>
      </w:divBdr>
      <w:divsChild>
        <w:div w:id="384959883">
          <w:marLeft w:val="0"/>
          <w:marRight w:val="0"/>
          <w:marTop w:val="0"/>
          <w:marBottom w:val="0"/>
          <w:divBdr>
            <w:top w:val="none" w:sz="0" w:space="0" w:color="auto"/>
            <w:left w:val="none" w:sz="0" w:space="0" w:color="auto"/>
            <w:bottom w:val="none" w:sz="0" w:space="0" w:color="auto"/>
            <w:right w:val="none" w:sz="0" w:space="0" w:color="auto"/>
          </w:divBdr>
        </w:div>
        <w:div w:id="557934871">
          <w:marLeft w:val="0"/>
          <w:marRight w:val="0"/>
          <w:marTop w:val="0"/>
          <w:marBottom w:val="0"/>
          <w:divBdr>
            <w:top w:val="none" w:sz="0" w:space="0" w:color="auto"/>
            <w:left w:val="none" w:sz="0" w:space="0" w:color="auto"/>
            <w:bottom w:val="none" w:sz="0" w:space="0" w:color="auto"/>
            <w:right w:val="none" w:sz="0" w:space="0" w:color="auto"/>
          </w:divBdr>
        </w:div>
      </w:divsChild>
    </w:div>
    <w:div w:id="826895549">
      <w:bodyDiv w:val="1"/>
      <w:marLeft w:val="0"/>
      <w:marRight w:val="0"/>
      <w:marTop w:val="0"/>
      <w:marBottom w:val="0"/>
      <w:divBdr>
        <w:top w:val="none" w:sz="0" w:space="0" w:color="auto"/>
        <w:left w:val="none" w:sz="0" w:space="0" w:color="auto"/>
        <w:bottom w:val="none" w:sz="0" w:space="0" w:color="auto"/>
        <w:right w:val="none" w:sz="0" w:space="0" w:color="auto"/>
      </w:divBdr>
      <w:divsChild>
        <w:div w:id="1131627694">
          <w:marLeft w:val="0"/>
          <w:marRight w:val="0"/>
          <w:marTop w:val="0"/>
          <w:marBottom w:val="0"/>
          <w:divBdr>
            <w:top w:val="none" w:sz="0" w:space="0" w:color="auto"/>
            <w:left w:val="none" w:sz="0" w:space="0" w:color="auto"/>
            <w:bottom w:val="none" w:sz="0" w:space="0" w:color="auto"/>
            <w:right w:val="none" w:sz="0" w:space="0" w:color="auto"/>
          </w:divBdr>
        </w:div>
        <w:div w:id="1896506887">
          <w:marLeft w:val="0"/>
          <w:marRight w:val="0"/>
          <w:marTop w:val="0"/>
          <w:marBottom w:val="0"/>
          <w:divBdr>
            <w:top w:val="none" w:sz="0" w:space="0" w:color="auto"/>
            <w:left w:val="none" w:sz="0" w:space="0" w:color="auto"/>
            <w:bottom w:val="none" w:sz="0" w:space="0" w:color="auto"/>
            <w:right w:val="none" w:sz="0" w:space="0" w:color="auto"/>
          </w:divBdr>
        </w:div>
        <w:div w:id="1377044638">
          <w:marLeft w:val="0"/>
          <w:marRight w:val="0"/>
          <w:marTop w:val="0"/>
          <w:marBottom w:val="0"/>
          <w:divBdr>
            <w:top w:val="none" w:sz="0" w:space="0" w:color="auto"/>
            <w:left w:val="none" w:sz="0" w:space="0" w:color="auto"/>
            <w:bottom w:val="none" w:sz="0" w:space="0" w:color="auto"/>
            <w:right w:val="none" w:sz="0" w:space="0" w:color="auto"/>
          </w:divBdr>
        </w:div>
      </w:divsChild>
    </w:div>
    <w:div w:id="850602731">
      <w:bodyDiv w:val="1"/>
      <w:marLeft w:val="0"/>
      <w:marRight w:val="0"/>
      <w:marTop w:val="0"/>
      <w:marBottom w:val="0"/>
      <w:divBdr>
        <w:top w:val="none" w:sz="0" w:space="0" w:color="auto"/>
        <w:left w:val="none" w:sz="0" w:space="0" w:color="auto"/>
        <w:bottom w:val="none" w:sz="0" w:space="0" w:color="auto"/>
        <w:right w:val="none" w:sz="0" w:space="0" w:color="auto"/>
      </w:divBdr>
      <w:divsChild>
        <w:div w:id="1626231021">
          <w:marLeft w:val="0"/>
          <w:marRight w:val="0"/>
          <w:marTop w:val="0"/>
          <w:marBottom w:val="0"/>
          <w:divBdr>
            <w:top w:val="none" w:sz="0" w:space="0" w:color="auto"/>
            <w:left w:val="none" w:sz="0" w:space="0" w:color="auto"/>
            <w:bottom w:val="none" w:sz="0" w:space="0" w:color="auto"/>
            <w:right w:val="none" w:sz="0" w:space="0" w:color="auto"/>
          </w:divBdr>
        </w:div>
      </w:divsChild>
    </w:div>
    <w:div w:id="877163581">
      <w:bodyDiv w:val="1"/>
      <w:marLeft w:val="0"/>
      <w:marRight w:val="0"/>
      <w:marTop w:val="0"/>
      <w:marBottom w:val="0"/>
      <w:divBdr>
        <w:top w:val="none" w:sz="0" w:space="0" w:color="auto"/>
        <w:left w:val="none" w:sz="0" w:space="0" w:color="auto"/>
        <w:bottom w:val="none" w:sz="0" w:space="0" w:color="auto"/>
        <w:right w:val="none" w:sz="0" w:space="0" w:color="auto"/>
      </w:divBdr>
      <w:divsChild>
        <w:div w:id="1935936345">
          <w:marLeft w:val="0"/>
          <w:marRight w:val="0"/>
          <w:marTop w:val="0"/>
          <w:marBottom w:val="0"/>
          <w:divBdr>
            <w:top w:val="none" w:sz="0" w:space="0" w:color="auto"/>
            <w:left w:val="none" w:sz="0" w:space="0" w:color="auto"/>
            <w:bottom w:val="none" w:sz="0" w:space="0" w:color="auto"/>
            <w:right w:val="none" w:sz="0" w:space="0" w:color="auto"/>
          </w:divBdr>
        </w:div>
        <w:div w:id="1529640984">
          <w:marLeft w:val="0"/>
          <w:marRight w:val="0"/>
          <w:marTop w:val="0"/>
          <w:marBottom w:val="0"/>
          <w:divBdr>
            <w:top w:val="none" w:sz="0" w:space="0" w:color="auto"/>
            <w:left w:val="none" w:sz="0" w:space="0" w:color="auto"/>
            <w:bottom w:val="none" w:sz="0" w:space="0" w:color="auto"/>
            <w:right w:val="none" w:sz="0" w:space="0" w:color="auto"/>
          </w:divBdr>
        </w:div>
        <w:div w:id="1486899953">
          <w:marLeft w:val="0"/>
          <w:marRight w:val="0"/>
          <w:marTop w:val="0"/>
          <w:marBottom w:val="0"/>
          <w:divBdr>
            <w:top w:val="none" w:sz="0" w:space="0" w:color="auto"/>
            <w:left w:val="none" w:sz="0" w:space="0" w:color="auto"/>
            <w:bottom w:val="none" w:sz="0" w:space="0" w:color="auto"/>
            <w:right w:val="none" w:sz="0" w:space="0" w:color="auto"/>
          </w:divBdr>
        </w:div>
        <w:div w:id="661008302">
          <w:marLeft w:val="0"/>
          <w:marRight w:val="0"/>
          <w:marTop w:val="0"/>
          <w:marBottom w:val="0"/>
          <w:divBdr>
            <w:top w:val="none" w:sz="0" w:space="0" w:color="auto"/>
            <w:left w:val="none" w:sz="0" w:space="0" w:color="auto"/>
            <w:bottom w:val="none" w:sz="0" w:space="0" w:color="auto"/>
            <w:right w:val="none" w:sz="0" w:space="0" w:color="auto"/>
          </w:divBdr>
        </w:div>
      </w:divsChild>
    </w:div>
    <w:div w:id="880357808">
      <w:bodyDiv w:val="1"/>
      <w:marLeft w:val="0"/>
      <w:marRight w:val="0"/>
      <w:marTop w:val="0"/>
      <w:marBottom w:val="0"/>
      <w:divBdr>
        <w:top w:val="none" w:sz="0" w:space="0" w:color="auto"/>
        <w:left w:val="none" w:sz="0" w:space="0" w:color="auto"/>
        <w:bottom w:val="none" w:sz="0" w:space="0" w:color="auto"/>
        <w:right w:val="none" w:sz="0" w:space="0" w:color="auto"/>
      </w:divBdr>
      <w:divsChild>
        <w:div w:id="548029558">
          <w:marLeft w:val="0"/>
          <w:marRight w:val="0"/>
          <w:marTop w:val="0"/>
          <w:marBottom w:val="0"/>
          <w:divBdr>
            <w:top w:val="none" w:sz="0" w:space="0" w:color="auto"/>
            <w:left w:val="none" w:sz="0" w:space="0" w:color="auto"/>
            <w:bottom w:val="none" w:sz="0" w:space="0" w:color="auto"/>
            <w:right w:val="none" w:sz="0" w:space="0" w:color="auto"/>
          </w:divBdr>
        </w:div>
        <w:div w:id="206793987">
          <w:marLeft w:val="0"/>
          <w:marRight w:val="0"/>
          <w:marTop w:val="0"/>
          <w:marBottom w:val="0"/>
          <w:divBdr>
            <w:top w:val="none" w:sz="0" w:space="0" w:color="auto"/>
            <w:left w:val="none" w:sz="0" w:space="0" w:color="auto"/>
            <w:bottom w:val="none" w:sz="0" w:space="0" w:color="auto"/>
            <w:right w:val="none" w:sz="0" w:space="0" w:color="auto"/>
          </w:divBdr>
        </w:div>
        <w:div w:id="1143037426">
          <w:marLeft w:val="0"/>
          <w:marRight w:val="0"/>
          <w:marTop w:val="0"/>
          <w:marBottom w:val="0"/>
          <w:divBdr>
            <w:top w:val="none" w:sz="0" w:space="0" w:color="auto"/>
            <w:left w:val="none" w:sz="0" w:space="0" w:color="auto"/>
            <w:bottom w:val="none" w:sz="0" w:space="0" w:color="auto"/>
            <w:right w:val="none" w:sz="0" w:space="0" w:color="auto"/>
          </w:divBdr>
        </w:div>
      </w:divsChild>
    </w:div>
    <w:div w:id="884605203">
      <w:bodyDiv w:val="1"/>
      <w:marLeft w:val="0"/>
      <w:marRight w:val="0"/>
      <w:marTop w:val="0"/>
      <w:marBottom w:val="0"/>
      <w:divBdr>
        <w:top w:val="none" w:sz="0" w:space="0" w:color="auto"/>
        <w:left w:val="none" w:sz="0" w:space="0" w:color="auto"/>
        <w:bottom w:val="none" w:sz="0" w:space="0" w:color="auto"/>
        <w:right w:val="none" w:sz="0" w:space="0" w:color="auto"/>
      </w:divBdr>
      <w:divsChild>
        <w:div w:id="501435015">
          <w:marLeft w:val="0"/>
          <w:marRight w:val="0"/>
          <w:marTop w:val="0"/>
          <w:marBottom w:val="0"/>
          <w:divBdr>
            <w:top w:val="none" w:sz="0" w:space="0" w:color="auto"/>
            <w:left w:val="none" w:sz="0" w:space="0" w:color="auto"/>
            <w:bottom w:val="none" w:sz="0" w:space="0" w:color="auto"/>
            <w:right w:val="none" w:sz="0" w:space="0" w:color="auto"/>
          </w:divBdr>
        </w:div>
      </w:divsChild>
    </w:div>
    <w:div w:id="891690812">
      <w:bodyDiv w:val="1"/>
      <w:marLeft w:val="0"/>
      <w:marRight w:val="0"/>
      <w:marTop w:val="0"/>
      <w:marBottom w:val="0"/>
      <w:divBdr>
        <w:top w:val="none" w:sz="0" w:space="0" w:color="auto"/>
        <w:left w:val="none" w:sz="0" w:space="0" w:color="auto"/>
        <w:bottom w:val="none" w:sz="0" w:space="0" w:color="auto"/>
        <w:right w:val="none" w:sz="0" w:space="0" w:color="auto"/>
      </w:divBdr>
      <w:divsChild>
        <w:div w:id="417678008">
          <w:marLeft w:val="0"/>
          <w:marRight w:val="0"/>
          <w:marTop w:val="0"/>
          <w:marBottom w:val="0"/>
          <w:divBdr>
            <w:top w:val="none" w:sz="0" w:space="0" w:color="auto"/>
            <w:left w:val="none" w:sz="0" w:space="0" w:color="auto"/>
            <w:bottom w:val="none" w:sz="0" w:space="0" w:color="auto"/>
            <w:right w:val="none" w:sz="0" w:space="0" w:color="auto"/>
          </w:divBdr>
        </w:div>
        <w:div w:id="589579517">
          <w:marLeft w:val="0"/>
          <w:marRight w:val="0"/>
          <w:marTop w:val="0"/>
          <w:marBottom w:val="0"/>
          <w:divBdr>
            <w:top w:val="none" w:sz="0" w:space="0" w:color="auto"/>
            <w:left w:val="none" w:sz="0" w:space="0" w:color="auto"/>
            <w:bottom w:val="none" w:sz="0" w:space="0" w:color="auto"/>
            <w:right w:val="none" w:sz="0" w:space="0" w:color="auto"/>
          </w:divBdr>
        </w:div>
      </w:divsChild>
    </w:div>
    <w:div w:id="953560904">
      <w:bodyDiv w:val="1"/>
      <w:marLeft w:val="0"/>
      <w:marRight w:val="0"/>
      <w:marTop w:val="0"/>
      <w:marBottom w:val="0"/>
      <w:divBdr>
        <w:top w:val="none" w:sz="0" w:space="0" w:color="auto"/>
        <w:left w:val="none" w:sz="0" w:space="0" w:color="auto"/>
        <w:bottom w:val="none" w:sz="0" w:space="0" w:color="auto"/>
        <w:right w:val="none" w:sz="0" w:space="0" w:color="auto"/>
      </w:divBdr>
      <w:divsChild>
        <w:div w:id="124125200">
          <w:marLeft w:val="0"/>
          <w:marRight w:val="0"/>
          <w:marTop w:val="0"/>
          <w:marBottom w:val="0"/>
          <w:divBdr>
            <w:top w:val="none" w:sz="0" w:space="0" w:color="auto"/>
            <w:left w:val="none" w:sz="0" w:space="0" w:color="auto"/>
            <w:bottom w:val="none" w:sz="0" w:space="0" w:color="auto"/>
            <w:right w:val="none" w:sz="0" w:space="0" w:color="auto"/>
          </w:divBdr>
        </w:div>
        <w:div w:id="1576478358">
          <w:marLeft w:val="0"/>
          <w:marRight w:val="0"/>
          <w:marTop w:val="0"/>
          <w:marBottom w:val="0"/>
          <w:divBdr>
            <w:top w:val="none" w:sz="0" w:space="0" w:color="auto"/>
            <w:left w:val="none" w:sz="0" w:space="0" w:color="auto"/>
            <w:bottom w:val="none" w:sz="0" w:space="0" w:color="auto"/>
            <w:right w:val="none" w:sz="0" w:space="0" w:color="auto"/>
          </w:divBdr>
        </w:div>
        <w:div w:id="1318917880">
          <w:marLeft w:val="0"/>
          <w:marRight w:val="0"/>
          <w:marTop w:val="0"/>
          <w:marBottom w:val="0"/>
          <w:divBdr>
            <w:top w:val="none" w:sz="0" w:space="0" w:color="auto"/>
            <w:left w:val="none" w:sz="0" w:space="0" w:color="auto"/>
            <w:bottom w:val="none" w:sz="0" w:space="0" w:color="auto"/>
            <w:right w:val="none" w:sz="0" w:space="0" w:color="auto"/>
          </w:divBdr>
        </w:div>
      </w:divsChild>
    </w:div>
    <w:div w:id="969240516">
      <w:bodyDiv w:val="1"/>
      <w:marLeft w:val="0"/>
      <w:marRight w:val="0"/>
      <w:marTop w:val="0"/>
      <w:marBottom w:val="0"/>
      <w:divBdr>
        <w:top w:val="none" w:sz="0" w:space="0" w:color="auto"/>
        <w:left w:val="none" w:sz="0" w:space="0" w:color="auto"/>
        <w:bottom w:val="none" w:sz="0" w:space="0" w:color="auto"/>
        <w:right w:val="none" w:sz="0" w:space="0" w:color="auto"/>
      </w:divBdr>
      <w:divsChild>
        <w:div w:id="1182083057">
          <w:marLeft w:val="0"/>
          <w:marRight w:val="0"/>
          <w:marTop w:val="0"/>
          <w:marBottom w:val="0"/>
          <w:divBdr>
            <w:top w:val="none" w:sz="0" w:space="0" w:color="auto"/>
            <w:left w:val="none" w:sz="0" w:space="0" w:color="auto"/>
            <w:bottom w:val="none" w:sz="0" w:space="0" w:color="auto"/>
            <w:right w:val="none" w:sz="0" w:space="0" w:color="auto"/>
          </w:divBdr>
        </w:div>
        <w:div w:id="1818841846">
          <w:marLeft w:val="0"/>
          <w:marRight w:val="0"/>
          <w:marTop w:val="0"/>
          <w:marBottom w:val="0"/>
          <w:divBdr>
            <w:top w:val="none" w:sz="0" w:space="0" w:color="auto"/>
            <w:left w:val="none" w:sz="0" w:space="0" w:color="auto"/>
            <w:bottom w:val="none" w:sz="0" w:space="0" w:color="auto"/>
            <w:right w:val="none" w:sz="0" w:space="0" w:color="auto"/>
          </w:divBdr>
        </w:div>
        <w:div w:id="1033573304">
          <w:marLeft w:val="0"/>
          <w:marRight w:val="0"/>
          <w:marTop w:val="0"/>
          <w:marBottom w:val="0"/>
          <w:divBdr>
            <w:top w:val="none" w:sz="0" w:space="0" w:color="auto"/>
            <w:left w:val="none" w:sz="0" w:space="0" w:color="auto"/>
            <w:bottom w:val="none" w:sz="0" w:space="0" w:color="auto"/>
            <w:right w:val="none" w:sz="0" w:space="0" w:color="auto"/>
          </w:divBdr>
        </w:div>
        <w:div w:id="400830135">
          <w:marLeft w:val="0"/>
          <w:marRight w:val="0"/>
          <w:marTop w:val="0"/>
          <w:marBottom w:val="0"/>
          <w:divBdr>
            <w:top w:val="none" w:sz="0" w:space="0" w:color="auto"/>
            <w:left w:val="none" w:sz="0" w:space="0" w:color="auto"/>
            <w:bottom w:val="none" w:sz="0" w:space="0" w:color="auto"/>
            <w:right w:val="none" w:sz="0" w:space="0" w:color="auto"/>
          </w:divBdr>
        </w:div>
      </w:divsChild>
    </w:div>
    <w:div w:id="1006128180">
      <w:bodyDiv w:val="1"/>
      <w:marLeft w:val="0"/>
      <w:marRight w:val="0"/>
      <w:marTop w:val="0"/>
      <w:marBottom w:val="0"/>
      <w:divBdr>
        <w:top w:val="none" w:sz="0" w:space="0" w:color="auto"/>
        <w:left w:val="none" w:sz="0" w:space="0" w:color="auto"/>
        <w:bottom w:val="none" w:sz="0" w:space="0" w:color="auto"/>
        <w:right w:val="none" w:sz="0" w:space="0" w:color="auto"/>
      </w:divBdr>
      <w:divsChild>
        <w:div w:id="1263614033">
          <w:marLeft w:val="0"/>
          <w:marRight w:val="0"/>
          <w:marTop w:val="0"/>
          <w:marBottom w:val="0"/>
          <w:divBdr>
            <w:top w:val="none" w:sz="0" w:space="0" w:color="auto"/>
            <w:left w:val="none" w:sz="0" w:space="0" w:color="auto"/>
            <w:bottom w:val="none" w:sz="0" w:space="0" w:color="auto"/>
            <w:right w:val="none" w:sz="0" w:space="0" w:color="auto"/>
          </w:divBdr>
        </w:div>
        <w:div w:id="229966656">
          <w:marLeft w:val="0"/>
          <w:marRight w:val="0"/>
          <w:marTop w:val="0"/>
          <w:marBottom w:val="0"/>
          <w:divBdr>
            <w:top w:val="none" w:sz="0" w:space="0" w:color="auto"/>
            <w:left w:val="none" w:sz="0" w:space="0" w:color="auto"/>
            <w:bottom w:val="none" w:sz="0" w:space="0" w:color="auto"/>
            <w:right w:val="none" w:sz="0" w:space="0" w:color="auto"/>
          </w:divBdr>
        </w:div>
      </w:divsChild>
    </w:div>
    <w:div w:id="1151410159">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1">
          <w:marLeft w:val="0"/>
          <w:marRight w:val="0"/>
          <w:marTop w:val="0"/>
          <w:marBottom w:val="0"/>
          <w:divBdr>
            <w:top w:val="none" w:sz="0" w:space="0" w:color="auto"/>
            <w:left w:val="none" w:sz="0" w:space="0" w:color="auto"/>
            <w:bottom w:val="none" w:sz="0" w:space="0" w:color="auto"/>
            <w:right w:val="none" w:sz="0" w:space="0" w:color="auto"/>
          </w:divBdr>
        </w:div>
        <w:div w:id="1954552731">
          <w:marLeft w:val="0"/>
          <w:marRight w:val="0"/>
          <w:marTop w:val="0"/>
          <w:marBottom w:val="0"/>
          <w:divBdr>
            <w:top w:val="none" w:sz="0" w:space="0" w:color="auto"/>
            <w:left w:val="none" w:sz="0" w:space="0" w:color="auto"/>
            <w:bottom w:val="none" w:sz="0" w:space="0" w:color="auto"/>
            <w:right w:val="none" w:sz="0" w:space="0" w:color="auto"/>
          </w:divBdr>
        </w:div>
        <w:div w:id="401178595">
          <w:marLeft w:val="0"/>
          <w:marRight w:val="0"/>
          <w:marTop w:val="0"/>
          <w:marBottom w:val="0"/>
          <w:divBdr>
            <w:top w:val="none" w:sz="0" w:space="0" w:color="auto"/>
            <w:left w:val="none" w:sz="0" w:space="0" w:color="auto"/>
            <w:bottom w:val="none" w:sz="0" w:space="0" w:color="auto"/>
            <w:right w:val="none" w:sz="0" w:space="0" w:color="auto"/>
          </w:divBdr>
        </w:div>
        <w:div w:id="1248882266">
          <w:marLeft w:val="0"/>
          <w:marRight w:val="0"/>
          <w:marTop w:val="0"/>
          <w:marBottom w:val="0"/>
          <w:divBdr>
            <w:top w:val="none" w:sz="0" w:space="0" w:color="auto"/>
            <w:left w:val="none" w:sz="0" w:space="0" w:color="auto"/>
            <w:bottom w:val="none" w:sz="0" w:space="0" w:color="auto"/>
            <w:right w:val="none" w:sz="0" w:space="0" w:color="auto"/>
          </w:divBdr>
        </w:div>
        <w:div w:id="531386367">
          <w:marLeft w:val="0"/>
          <w:marRight w:val="0"/>
          <w:marTop w:val="0"/>
          <w:marBottom w:val="0"/>
          <w:divBdr>
            <w:top w:val="none" w:sz="0" w:space="0" w:color="auto"/>
            <w:left w:val="none" w:sz="0" w:space="0" w:color="auto"/>
            <w:bottom w:val="none" w:sz="0" w:space="0" w:color="auto"/>
            <w:right w:val="none" w:sz="0" w:space="0" w:color="auto"/>
          </w:divBdr>
        </w:div>
        <w:div w:id="200938786">
          <w:marLeft w:val="0"/>
          <w:marRight w:val="0"/>
          <w:marTop w:val="0"/>
          <w:marBottom w:val="0"/>
          <w:divBdr>
            <w:top w:val="none" w:sz="0" w:space="0" w:color="auto"/>
            <w:left w:val="none" w:sz="0" w:space="0" w:color="auto"/>
            <w:bottom w:val="none" w:sz="0" w:space="0" w:color="auto"/>
            <w:right w:val="none" w:sz="0" w:space="0" w:color="auto"/>
          </w:divBdr>
        </w:div>
      </w:divsChild>
    </w:div>
    <w:div w:id="1153178454">
      <w:bodyDiv w:val="1"/>
      <w:marLeft w:val="0"/>
      <w:marRight w:val="0"/>
      <w:marTop w:val="0"/>
      <w:marBottom w:val="0"/>
      <w:divBdr>
        <w:top w:val="none" w:sz="0" w:space="0" w:color="auto"/>
        <w:left w:val="none" w:sz="0" w:space="0" w:color="auto"/>
        <w:bottom w:val="none" w:sz="0" w:space="0" w:color="auto"/>
        <w:right w:val="none" w:sz="0" w:space="0" w:color="auto"/>
      </w:divBdr>
      <w:divsChild>
        <w:div w:id="963119737">
          <w:marLeft w:val="0"/>
          <w:marRight w:val="0"/>
          <w:marTop w:val="0"/>
          <w:marBottom w:val="0"/>
          <w:divBdr>
            <w:top w:val="none" w:sz="0" w:space="0" w:color="auto"/>
            <w:left w:val="none" w:sz="0" w:space="0" w:color="auto"/>
            <w:bottom w:val="none" w:sz="0" w:space="0" w:color="auto"/>
            <w:right w:val="none" w:sz="0" w:space="0" w:color="auto"/>
          </w:divBdr>
        </w:div>
      </w:divsChild>
    </w:div>
    <w:div w:id="1164972931">
      <w:bodyDiv w:val="1"/>
      <w:marLeft w:val="0"/>
      <w:marRight w:val="0"/>
      <w:marTop w:val="0"/>
      <w:marBottom w:val="0"/>
      <w:divBdr>
        <w:top w:val="none" w:sz="0" w:space="0" w:color="auto"/>
        <w:left w:val="none" w:sz="0" w:space="0" w:color="auto"/>
        <w:bottom w:val="none" w:sz="0" w:space="0" w:color="auto"/>
        <w:right w:val="none" w:sz="0" w:space="0" w:color="auto"/>
      </w:divBdr>
      <w:divsChild>
        <w:div w:id="1595090209">
          <w:marLeft w:val="0"/>
          <w:marRight w:val="0"/>
          <w:marTop w:val="0"/>
          <w:marBottom w:val="0"/>
          <w:divBdr>
            <w:top w:val="none" w:sz="0" w:space="0" w:color="auto"/>
            <w:left w:val="none" w:sz="0" w:space="0" w:color="auto"/>
            <w:bottom w:val="none" w:sz="0" w:space="0" w:color="auto"/>
            <w:right w:val="none" w:sz="0" w:space="0" w:color="auto"/>
          </w:divBdr>
        </w:div>
        <w:div w:id="2049139287">
          <w:marLeft w:val="0"/>
          <w:marRight w:val="0"/>
          <w:marTop w:val="0"/>
          <w:marBottom w:val="0"/>
          <w:divBdr>
            <w:top w:val="none" w:sz="0" w:space="0" w:color="auto"/>
            <w:left w:val="none" w:sz="0" w:space="0" w:color="auto"/>
            <w:bottom w:val="none" w:sz="0" w:space="0" w:color="auto"/>
            <w:right w:val="none" w:sz="0" w:space="0" w:color="auto"/>
          </w:divBdr>
        </w:div>
      </w:divsChild>
    </w:div>
    <w:div w:id="1289973342">
      <w:bodyDiv w:val="1"/>
      <w:marLeft w:val="0"/>
      <w:marRight w:val="0"/>
      <w:marTop w:val="0"/>
      <w:marBottom w:val="0"/>
      <w:divBdr>
        <w:top w:val="none" w:sz="0" w:space="0" w:color="auto"/>
        <w:left w:val="none" w:sz="0" w:space="0" w:color="auto"/>
        <w:bottom w:val="none" w:sz="0" w:space="0" w:color="auto"/>
        <w:right w:val="none" w:sz="0" w:space="0" w:color="auto"/>
      </w:divBdr>
      <w:divsChild>
        <w:div w:id="2025351992">
          <w:marLeft w:val="0"/>
          <w:marRight w:val="0"/>
          <w:marTop w:val="0"/>
          <w:marBottom w:val="0"/>
          <w:divBdr>
            <w:top w:val="none" w:sz="0" w:space="0" w:color="auto"/>
            <w:left w:val="none" w:sz="0" w:space="0" w:color="auto"/>
            <w:bottom w:val="none" w:sz="0" w:space="0" w:color="auto"/>
            <w:right w:val="none" w:sz="0" w:space="0" w:color="auto"/>
          </w:divBdr>
        </w:div>
        <w:div w:id="2091540172">
          <w:marLeft w:val="0"/>
          <w:marRight w:val="0"/>
          <w:marTop w:val="0"/>
          <w:marBottom w:val="0"/>
          <w:divBdr>
            <w:top w:val="none" w:sz="0" w:space="0" w:color="auto"/>
            <w:left w:val="none" w:sz="0" w:space="0" w:color="auto"/>
            <w:bottom w:val="none" w:sz="0" w:space="0" w:color="auto"/>
            <w:right w:val="none" w:sz="0" w:space="0" w:color="auto"/>
          </w:divBdr>
        </w:div>
      </w:divsChild>
    </w:div>
    <w:div w:id="1298027578">
      <w:bodyDiv w:val="1"/>
      <w:marLeft w:val="0"/>
      <w:marRight w:val="0"/>
      <w:marTop w:val="0"/>
      <w:marBottom w:val="0"/>
      <w:divBdr>
        <w:top w:val="none" w:sz="0" w:space="0" w:color="auto"/>
        <w:left w:val="none" w:sz="0" w:space="0" w:color="auto"/>
        <w:bottom w:val="none" w:sz="0" w:space="0" w:color="auto"/>
        <w:right w:val="none" w:sz="0" w:space="0" w:color="auto"/>
      </w:divBdr>
      <w:divsChild>
        <w:div w:id="997464531">
          <w:marLeft w:val="0"/>
          <w:marRight w:val="0"/>
          <w:marTop w:val="0"/>
          <w:marBottom w:val="0"/>
          <w:divBdr>
            <w:top w:val="none" w:sz="0" w:space="0" w:color="auto"/>
            <w:left w:val="none" w:sz="0" w:space="0" w:color="auto"/>
            <w:bottom w:val="none" w:sz="0" w:space="0" w:color="auto"/>
            <w:right w:val="none" w:sz="0" w:space="0" w:color="auto"/>
          </w:divBdr>
        </w:div>
      </w:divsChild>
    </w:div>
    <w:div w:id="1328971186">
      <w:bodyDiv w:val="1"/>
      <w:marLeft w:val="0"/>
      <w:marRight w:val="0"/>
      <w:marTop w:val="0"/>
      <w:marBottom w:val="0"/>
      <w:divBdr>
        <w:top w:val="none" w:sz="0" w:space="0" w:color="auto"/>
        <w:left w:val="none" w:sz="0" w:space="0" w:color="auto"/>
        <w:bottom w:val="none" w:sz="0" w:space="0" w:color="auto"/>
        <w:right w:val="none" w:sz="0" w:space="0" w:color="auto"/>
      </w:divBdr>
      <w:divsChild>
        <w:div w:id="916019977">
          <w:marLeft w:val="0"/>
          <w:marRight w:val="0"/>
          <w:marTop w:val="0"/>
          <w:marBottom w:val="0"/>
          <w:divBdr>
            <w:top w:val="none" w:sz="0" w:space="0" w:color="auto"/>
            <w:left w:val="none" w:sz="0" w:space="0" w:color="auto"/>
            <w:bottom w:val="none" w:sz="0" w:space="0" w:color="auto"/>
            <w:right w:val="none" w:sz="0" w:space="0" w:color="auto"/>
          </w:divBdr>
        </w:div>
        <w:div w:id="24410775">
          <w:marLeft w:val="0"/>
          <w:marRight w:val="0"/>
          <w:marTop w:val="0"/>
          <w:marBottom w:val="0"/>
          <w:divBdr>
            <w:top w:val="none" w:sz="0" w:space="0" w:color="auto"/>
            <w:left w:val="none" w:sz="0" w:space="0" w:color="auto"/>
            <w:bottom w:val="none" w:sz="0" w:space="0" w:color="auto"/>
            <w:right w:val="none" w:sz="0" w:space="0" w:color="auto"/>
          </w:divBdr>
        </w:div>
        <w:div w:id="671495587">
          <w:marLeft w:val="0"/>
          <w:marRight w:val="0"/>
          <w:marTop w:val="0"/>
          <w:marBottom w:val="0"/>
          <w:divBdr>
            <w:top w:val="none" w:sz="0" w:space="0" w:color="auto"/>
            <w:left w:val="none" w:sz="0" w:space="0" w:color="auto"/>
            <w:bottom w:val="none" w:sz="0" w:space="0" w:color="auto"/>
            <w:right w:val="none" w:sz="0" w:space="0" w:color="auto"/>
          </w:divBdr>
        </w:div>
        <w:div w:id="1168061946">
          <w:marLeft w:val="0"/>
          <w:marRight w:val="0"/>
          <w:marTop w:val="0"/>
          <w:marBottom w:val="0"/>
          <w:divBdr>
            <w:top w:val="none" w:sz="0" w:space="0" w:color="auto"/>
            <w:left w:val="none" w:sz="0" w:space="0" w:color="auto"/>
            <w:bottom w:val="none" w:sz="0" w:space="0" w:color="auto"/>
            <w:right w:val="none" w:sz="0" w:space="0" w:color="auto"/>
          </w:divBdr>
        </w:div>
      </w:divsChild>
    </w:div>
    <w:div w:id="1331715958">
      <w:bodyDiv w:val="1"/>
      <w:marLeft w:val="0"/>
      <w:marRight w:val="0"/>
      <w:marTop w:val="0"/>
      <w:marBottom w:val="0"/>
      <w:divBdr>
        <w:top w:val="none" w:sz="0" w:space="0" w:color="auto"/>
        <w:left w:val="none" w:sz="0" w:space="0" w:color="auto"/>
        <w:bottom w:val="none" w:sz="0" w:space="0" w:color="auto"/>
        <w:right w:val="none" w:sz="0" w:space="0" w:color="auto"/>
      </w:divBdr>
      <w:divsChild>
        <w:div w:id="1703701282">
          <w:marLeft w:val="0"/>
          <w:marRight w:val="0"/>
          <w:marTop w:val="0"/>
          <w:marBottom w:val="0"/>
          <w:divBdr>
            <w:top w:val="none" w:sz="0" w:space="0" w:color="auto"/>
            <w:left w:val="none" w:sz="0" w:space="0" w:color="auto"/>
            <w:bottom w:val="none" w:sz="0" w:space="0" w:color="auto"/>
            <w:right w:val="none" w:sz="0" w:space="0" w:color="auto"/>
          </w:divBdr>
        </w:div>
        <w:div w:id="758870500">
          <w:marLeft w:val="0"/>
          <w:marRight w:val="0"/>
          <w:marTop w:val="0"/>
          <w:marBottom w:val="0"/>
          <w:divBdr>
            <w:top w:val="none" w:sz="0" w:space="0" w:color="auto"/>
            <w:left w:val="none" w:sz="0" w:space="0" w:color="auto"/>
            <w:bottom w:val="none" w:sz="0" w:space="0" w:color="auto"/>
            <w:right w:val="none" w:sz="0" w:space="0" w:color="auto"/>
          </w:divBdr>
        </w:div>
        <w:div w:id="1470318152">
          <w:marLeft w:val="0"/>
          <w:marRight w:val="0"/>
          <w:marTop w:val="0"/>
          <w:marBottom w:val="0"/>
          <w:divBdr>
            <w:top w:val="none" w:sz="0" w:space="0" w:color="auto"/>
            <w:left w:val="none" w:sz="0" w:space="0" w:color="auto"/>
            <w:bottom w:val="none" w:sz="0" w:space="0" w:color="auto"/>
            <w:right w:val="none" w:sz="0" w:space="0" w:color="auto"/>
          </w:divBdr>
        </w:div>
      </w:divsChild>
    </w:div>
    <w:div w:id="1378044546">
      <w:bodyDiv w:val="1"/>
      <w:marLeft w:val="0"/>
      <w:marRight w:val="0"/>
      <w:marTop w:val="0"/>
      <w:marBottom w:val="0"/>
      <w:divBdr>
        <w:top w:val="none" w:sz="0" w:space="0" w:color="auto"/>
        <w:left w:val="none" w:sz="0" w:space="0" w:color="auto"/>
        <w:bottom w:val="none" w:sz="0" w:space="0" w:color="auto"/>
        <w:right w:val="none" w:sz="0" w:space="0" w:color="auto"/>
      </w:divBdr>
      <w:divsChild>
        <w:div w:id="1300382004">
          <w:marLeft w:val="0"/>
          <w:marRight w:val="0"/>
          <w:marTop w:val="0"/>
          <w:marBottom w:val="0"/>
          <w:divBdr>
            <w:top w:val="none" w:sz="0" w:space="0" w:color="auto"/>
            <w:left w:val="none" w:sz="0" w:space="0" w:color="auto"/>
            <w:bottom w:val="none" w:sz="0" w:space="0" w:color="auto"/>
            <w:right w:val="none" w:sz="0" w:space="0" w:color="auto"/>
          </w:divBdr>
        </w:div>
        <w:div w:id="2146579427">
          <w:marLeft w:val="0"/>
          <w:marRight w:val="0"/>
          <w:marTop w:val="0"/>
          <w:marBottom w:val="0"/>
          <w:divBdr>
            <w:top w:val="none" w:sz="0" w:space="0" w:color="auto"/>
            <w:left w:val="none" w:sz="0" w:space="0" w:color="auto"/>
            <w:bottom w:val="none" w:sz="0" w:space="0" w:color="auto"/>
            <w:right w:val="none" w:sz="0" w:space="0" w:color="auto"/>
          </w:divBdr>
        </w:div>
        <w:div w:id="858664942">
          <w:marLeft w:val="0"/>
          <w:marRight w:val="0"/>
          <w:marTop w:val="0"/>
          <w:marBottom w:val="0"/>
          <w:divBdr>
            <w:top w:val="none" w:sz="0" w:space="0" w:color="auto"/>
            <w:left w:val="none" w:sz="0" w:space="0" w:color="auto"/>
            <w:bottom w:val="none" w:sz="0" w:space="0" w:color="auto"/>
            <w:right w:val="none" w:sz="0" w:space="0" w:color="auto"/>
          </w:divBdr>
        </w:div>
      </w:divsChild>
    </w:div>
    <w:div w:id="1405032769">
      <w:bodyDiv w:val="1"/>
      <w:marLeft w:val="0"/>
      <w:marRight w:val="0"/>
      <w:marTop w:val="0"/>
      <w:marBottom w:val="0"/>
      <w:divBdr>
        <w:top w:val="none" w:sz="0" w:space="0" w:color="auto"/>
        <w:left w:val="none" w:sz="0" w:space="0" w:color="auto"/>
        <w:bottom w:val="none" w:sz="0" w:space="0" w:color="auto"/>
        <w:right w:val="none" w:sz="0" w:space="0" w:color="auto"/>
      </w:divBdr>
      <w:divsChild>
        <w:div w:id="1014452069">
          <w:marLeft w:val="0"/>
          <w:marRight w:val="0"/>
          <w:marTop w:val="0"/>
          <w:marBottom w:val="0"/>
          <w:divBdr>
            <w:top w:val="none" w:sz="0" w:space="0" w:color="auto"/>
            <w:left w:val="none" w:sz="0" w:space="0" w:color="auto"/>
            <w:bottom w:val="none" w:sz="0" w:space="0" w:color="auto"/>
            <w:right w:val="none" w:sz="0" w:space="0" w:color="auto"/>
          </w:divBdr>
        </w:div>
        <w:div w:id="1746412869">
          <w:marLeft w:val="0"/>
          <w:marRight w:val="0"/>
          <w:marTop w:val="0"/>
          <w:marBottom w:val="0"/>
          <w:divBdr>
            <w:top w:val="none" w:sz="0" w:space="0" w:color="auto"/>
            <w:left w:val="none" w:sz="0" w:space="0" w:color="auto"/>
            <w:bottom w:val="none" w:sz="0" w:space="0" w:color="auto"/>
            <w:right w:val="none" w:sz="0" w:space="0" w:color="auto"/>
          </w:divBdr>
        </w:div>
      </w:divsChild>
    </w:div>
    <w:div w:id="1438987757">
      <w:bodyDiv w:val="1"/>
      <w:marLeft w:val="0"/>
      <w:marRight w:val="0"/>
      <w:marTop w:val="0"/>
      <w:marBottom w:val="0"/>
      <w:divBdr>
        <w:top w:val="none" w:sz="0" w:space="0" w:color="auto"/>
        <w:left w:val="none" w:sz="0" w:space="0" w:color="auto"/>
        <w:bottom w:val="none" w:sz="0" w:space="0" w:color="auto"/>
        <w:right w:val="none" w:sz="0" w:space="0" w:color="auto"/>
      </w:divBdr>
      <w:divsChild>
        <w:div w:id="2056856521">
          <w:marLeft w:val="0"/>
          <w:marRight w:val="0"/>
          <w:marTop w:val="0"/>
          <w:marBottom w:val="0"/>
          <w:divBdr>
            <w:top w:val="none" w:sz="0" w:space="0" w:color="auto"/>
            <w:left w:val="none" w:sz="0" w:space="0" w:color="auto"/>
            <w:bottom w:val="none" w:sz="0" w:space="0" w:color="auto"/>
            <w:right w:val="none" w:sz="0" w:space="0" w:color="auto"/>
          </w:divBdr>
        </w:div>
        <w:div w:id="1584027606">
          <w:marLeft w:val="0"/>
          <w:marRight w:val="0"/>
          <w:marTop w:val="0"/>
          <w:marBottom w:val="0"/>
          <w:divBdr>
            <w:top w:val="none" w:sz="0" w:space="0" w:color="auto"/>
            <w:left w:val="none" w:sz="0" w:space="0" w:color="auto"/>
            <w:bottom w:val="none" w:sz="0" w:space="0" w:color="auto"/>
            <w:right w:val="none" w:sz="0" w:space="0" w:color="auto"/>
          </w:divBdr>
        </w:div>
      </w:divsChild>
    </w:div>
    <w:div w:id="1453397935">
      <w:bodyDiv w:val="1"/>
      <w:marLeft w:val="0"/>
      <w:marRight w:val="0"/>
      <w:marTop w:val="0"/>
      <w:marBottom w:val="0"/>
      <w:divBdr>
        <w:top w:val="none" w:sz="0" w:space="0" w:color="auto"/>
        <w:left w:val="none" w:sz="0" w:space="0" w:color="auto"/>
        <w:bottom w:val="none" w:sz="0" w:space="0" w:color="auto"/>
        <w:right w:val="none" w:sz="0" w:space="0" w:color="auto"/>
      </w:divBdr>
      <w:divsChild>
        <w:div w:id="356127905">
          <w:marLeft w:val="0"/>
          <w:marRight w:val="0"/>
          <w:marTop w:val="0"/>
          <w:marBottom w:val="0"/>
          <w:divBdr>
            <w:top w:val="none" w:sz="0" w:space="0" w:color="auto"/>
            <w:left w:val="none" w:sz="0" w:space="0" w:color="auto"/>
            <w:bottom w:val="none" w:sz="0" w:space="0" w:color="auto"/>
            <w:right w:val="none" w:sz="0" w:space="0" w:color="auto"/>
          </w:divBdr>
        </w:div>
        <w:div w:id="1997411985">
          <w:marLeft w:val="0"/>
          <w:marRight w:val="0"/>
          <w:marTop w:val="0"/>
          <w:marBottom w:val="0"/>
          <w:divBdr>
            <w:top w:val="none" w:sz="0" w:space="0" w:color="auto"/>
            <w:left w:val="none" w:sz="0" w:space="0" w:color="auto"/>
            <w:bottom w:val="none" w:sz="0" w:space="0" w:color="auto"/>
            <w:right w:val="none" w:sz="0" w:space="0" w:color="auto"/>
          </w:divBdr>
        </w:div>
      </w:divsChild>
    </w:div>
    <w:div w:id="1475177941">
      <w:bodyDiv w:val="1"/>
      <w:marLeft w:val="0"/>
      <w:marRight w:val="0"/>
      <w:marTop w:val="0"/>
      <w:marBottom w:val="0"/>
      <w:divBdr>
        <w:top w:val="none" w:sz="0" w:space="0" w:color="auto"/>
        <w:left w:val="none" w:sz="0" w:space="0" w:color="auto"/>
        <w:bottom w:val="none" w:sz="0" w:space="0" w:color="auto"/>
        <w:right w:val="none" w:sz="0" w:space="0" w:color="auto"/>
      </w:divBdr>
      <w:divsChild>
        <w:div w:id="841628932">
          <w:marLeft w:val="0"/>
          <w:marRight w:val="0"/>
          <w:marTop w:val="0"/>
          <w:marBottom w:val="0"/>
          <w:divBdr>
            <w:top w:val="none" w:sz="0" w:space="0" w:color="auto"/>
            <w:left w:val="none" w:sz="0" w:space="0" w:color="auto"/>
            <w:bottom w:val="none" w:sz="0" w:space="0" w:color="auto"/>
            <w:right w:val="none" w:sz="0" w:space="0" w:color="auto"/>
          </w:divBdr>
        </w:div>
      </w:divsChild>
    </w:div>
    <w:div w:id="1487937582">
      <w:bodyDiv w:val="1"/>
      <w:marLeft w:val="0"/>
      <w:marRight w:val="0"/>
      <w:marTop w:val="0"/>
      <w:marBottom w:val="0"/>
      <w:divBdr>
        <w:top w:val="none" w:sz="0" w:space="0" w:color="auto"/>
        <w:left w:val="none" w:sz="0" w:space="0" w:color="auto"/>
        <w:bottom w:val="none" w:sz="0" w:space="0" w:color="auto"/>
        <w:right w:val="none" w:sz="0" w:space="0" w:color="auto"/>
      </w:divBdr>
      <w:divsChild>
        <w:div w:id="1503664910">
          <w:marLeft w:val="0"/>
          <w:marRight w:val="0"/>
          <w:marTop w:val="0"/>
          <w:marBottom w:val="0"/>
          <w:divBdr>
            <w:top w:val="none" w:sz="0" w:space="0" w:color="auto"/>
            <w:left w:val="none" w:sz="0" w:space="0" w:color="auto"/>
            <w:bottom w:val="none" w:sz="0" w:space="0" w:color="auto"/>
            <w:right w:val="none" w:sz="0" w:space="0" w:color="auto"/>
          </w:divBdr>
        </w:div>
        <w:div w:id="77404083">
          <w:marLeft w:val="0"/>
          <w:marRight w:val="0"/>
          <w:marTop w:val="0"/>
          <w:marBottom w:val="0"/>
          <w:divBdr>
            <w:top w:val="none" w:sz="0" w:space="0" w:color="auto"/>
            <w:left w:val="none" w:sz="0" w:space="0" w:color="auto"/>
            <w:bottom w:val="none" w:sz="0" w:space="0" w:color="auto"/>
            <w:right w:val="none" w:sz="0" w:space="0" w:color="auto"/>
          </w:divBdr>
        </w:div>
        <w:div w:id="1299414541">
          <w:marLeft w:val="0"/>
          <w:marRight w:val="0"/>
          <w:marTop w:val="0"/>
          <w:marBottom w:val="0"/>
          <w:divBdr>
            <w:top w:val="none" w:sz="0" w:space="0" w:color="auto"/>
            <w:left w:val="none" w:sz="0" w:space="0" w:color="auto"/>
            <w:bottom w:val="none" w:sz="0" w:space="0" w:color="auto"/>
            <w:right w:val="none" w:sz="0" w:space="0" w:color="auto"/>
          </w:divBdr>
        </w:div>
        <w:div w:id="1981037345">
          <w:marLeft w:val="0"/>
          <w:marRight w:val="0"/>
          <w:marTop w:val="0"/>
          <w:marBottom w:val="0"/>
          <w:divBdr>
            <w:top w:val="none" w:sz="0" w:space="0" w:color="auto"/>
            <w:left w:val="none" w:sz="0" w:space="0" w:color="auto"/>
            <w:bottom w:val="none" w:sz="0" w:space="0" w:color="auto"/>
            <w:right w:val="none" w:sz="0" w:space="0" w:color="auto"/>
          </w:divBdr>
        </w:div>
        <w:div w:id="201479638">
          <w:marLeft w:val="0"/>
          <w:marRight w:val="0"/>
          <w:marTop w:val="0"/>
          <w:marBottom w:val="0"/>
          <w:divBdr>
            <w:top w:val="none" w:sz="0" w:space="0" w:color="auto"/>
            <w:left w:val="none" w:sz="0" w:space="0" w:color="auto"/>
            <w:bottom w:val="none" w:sz="0" w:space="0" w:color="auto"/>
            <w:right w:val="none" w:sz="0" w:space="0" w:color="auto"/>
          </w:divBdr>
        </w:div>
        <w:div w:id="509103236">
          <w:marLeft w:val="0"/>
          <w:marRight w:val="0"/>
          <w:marTop w:val="0"/>
          <w:marBottom w:val="0"/>
          <w:divBdr>
            <w:top w:val="none" w:sz="0" w:space="0" w:color="auto"/>
            <w:left w:val="none" w:sz="0" w:space="0" w:color="auto"/>
            <w:bottom w:val="none" w:sz="0" w:space="0" w:color="auto"/>
            <w:right w:val="none" w:sz="0" w:space="0" w:color="auto"/>
          </w:divBdr>
        </w:div>
        <w:div w:id="358891530">
          <w:marLeft w:val="0"/>
          <w:marRight w:val="0"/>
          <w:marTop w:val="0"/>
          <w:marBottom w:val="0"/>
          <w:divBdr>
            <w:top w:val="none" w:sz="0" w:space="0" w:color="auto"/>
            <w:left w:val="none" w:sz="0" w:space="0" w:color="auto"/>
            <w:bottom w:val="none" w:sz="0" w:space="0" w:color="auto"/>
            <w:right w:val="none" w:sz="0" w:space="0" w:color="auto"/>
          </w:divBdr>
        </w:div>
        <w:div w:id="1256940838">
          <w:marLeft w:val="0"/>
          <w:marRight w:val="0"/>
          <w:marTop w:val="0"/>
          <w:marBottom w:val="0"/>
          <w:divBdr>
            <w:top w:val="none" w:sz="0" w:space="0" w:color="auto"/>
            <w:left w:val="none" w:sz="0" w:space="0" w:color="auto"/>
            <w:bottom w:val="none" w:sz="0" w:space="0" w:color="auto"/>
            <w:right w:val="none" w:sz="0" w:space="0" w:color="auto"/>
          </w:divBdr>
        </w:div>
        <w:div w:id="149175862">
          <w:marLeft w:val="0"/>
          <w:marRight w:val="0"/>
          <w:marTop w:val="0"/>
          <w:marBottom w:val="0"/>
          <w:divBdr>
            <w:top w:val="none" w:sz="0" w:space="0" w:color="auto"/>
            <w:left w:val="none" w:sz="0" w:space="0" w:color="auto"/>
            <w:bottom w:val="none" w:sz="0" w:space="0" w:color="auto"/>
            <w:right w:val="none" w:sz="0" w:space="0" w:color="auto"/>
          </w:divBdr>
        </w:div>
        <w:div w:id="1234730470">
          <w:marLeft w:val="0"/>
          <w:marRight w:val="0"/>
          <w:marTop w:val="0"/>
          <w:marBottom w:val="0"/>
          <w:divBdr>
            <w:top w:val="none" w:sz="0" w:space="0" w:color="auto"/>
            <w:left w:val="none" w:sz="0" w:space="0" w:color="auto"/>
            <w:bottom w:val="none" w:sz="0" w:space="0" w:color="auto"/>
            <w:right w:val="none" w:sz="0" w:space="0" w:color="auto"/>
          </w:divBdr>
        </w:div>
        <w:div w:id="2142575528">
          <w:marLeft w:val="0"/>
          <w:marRight w:val="0"/>
          <w:marTop w:val="0"/>
          <w:marBottom w:val="0"/>
          <w:divBdr>
            <w:top w:val="none" w:sz="0" w:space="0" w:color="auto"/>
            <w:left w:val="none" w:sz="0" w:space="0" w:color="auto"/>
            <w:bottom w:val="none" w:sz="0" w:space="0" w:color="auto"/>
            <w:right w:val="none" w:sz="0" w:space="0" w:color="auto"/>
          </w:divBdr>
        </w:div>
        <w:div w:id="88236904">
          <w:marLeft w:val="0"/>
          <w:marRight w:val="0"/>
          <w:marTop w:val="0"/>
          <w:marBottom w:val="0"/>
          <w:divBdr>
            <w:top w:val="none" w:sz="0" w:space="0" w:color="auto"/>
            <w:left w:val="none" w:sz="0" w:space="0" w:color="auto"/>
            <w:bottom w:val="none" w:sz="0" w:space="0" w:color="auto"/>
            <w:right w:val="none" w:sz="0" w:space="0" w:color="auto"/>
          </w:divBdr>
        </w:div>
        <w:div w:id="962731464">
          <w:marLeft w:val="0"/>
          <w:marRight w:val="0"/>
          <w:marTop w:val="0"/>
          <w:marBottom w:val="0"/>
          <w:divBdr>
            <w:top w:val="none" w:sz="0" w:space="0" w:color="auto"/>
            <w:left w:val="none" w:sz="0" w:space="0" w:color="auto"/>
            <w:bottom w:val="none" w:sz="0" w:space="0" w:color="auto"/>
            <w:right w:val="none" w:sz="0" w:space="0" w:color="auto"/>
          </w:divBdr>
        </w:div>
        <w:div w:id="552624154">
          <w:marLeft w:val="0"/>
          <w:marRight w:val="0"/>
          <w:marTop w:val="0"/>
          <w:marBottom w:val="0"/>
          <w:divBdr>
            <w:top w:val="none" w:sz="0" w:space="0" w:color="auto"/>
            <w:left w:val="none" w:sz="0" w:space="0" w:color="auto"/>
            <w:bottom w:val="none" w:sz="0" w:space="0" w:color="auto"/>
            <w:right w:val="none" w:sz="0" w:space="0" w:color="auto"/>
          </w:divBdr>
        </w:div>
      </w:divsChild>
    </w:div>
    <w:div w:id="1492600130">
      <w:bodyDiv w:val="1"/>
      <w:marLeft w:val="0"/>
      <w:marRight w:val="0"/>
      <w:marTop w:val="0"/>
      <w:marBottom w:val="0"/>
      <w:divBdr>
        <w:top w:val="none" w:sz="0" w:space="0" w:color="auto"/>
        <w:left w:val="none" w:sz="0" w:space="0" w:color="auto"/>
        <w:bottom w:val="none" w:sz="0" w:space="0" w:color="auto"/>
        <w:right w:val="none" w:sz="0" w:space="0" w:color="auto"/>
      </w:divBdr>
      <w:divsChild>
        <w:div w:id="827787160">
          <w:marLeft w:val="0"/>
          <w:marRight w:val="0"/>
          <w:marTop w:val="0"/>
          <w:marBottom w:val="0"/>
          <w:divBdr>
            <w:top w:val="none" w:sz="0" w:space="0" w:color="auto"/>
            <w:left w:val="none" w:sz="0" w:space="0" w:color="auto"/>
            <w:bottom w:val="none" w:sz="0" w:space="0" w:color="auto"/>
            <w:right w:val="none" w:sz="0" w:space="0" w:color="auto"/>
          </w:divBdr>
        </w:div>
      </w:divsChild>
    </w:div>
    <w:div w:id="1518957971">
      <w:bodyDiv w:val="1"/>
      <w:marLeft w:val="0"/>
      <w:marRight w:val="0"/>
      <w:marTop w:val="0"/>
      <w:marBottom w:val="0"/>
      <w:divBdr>
        <w:top w:val="none" w:sz="0" w:space="0" w:color="auto"/>
        <w:left w:val="none" w:sz="0" w:space="0" w:color="auto"/>
        <w:bottom w:val="none" w:sz="0" w:space="0" w:color="auto"/>
        <w:right w:val="none" w:sz="0" w:space="0" w:color="auto"/>
      </w:divBdr>
      <w:divsChild>
        <w:div w:id="1835295669">
          <w:marLeft w:val="0"/>
          <w:marRight w:val="0"/>
          <w:marTop w:val="0"/>
          <w:marBottom w:val="0"/>
          <w:divBdr>
            <w:top w:val="none" w:sz="0" w:space="0" w:color="auto"/>
            <w:left w:val="none" w:sz="0" w:space="0" w:color="auto"/>
            <w:bottom w:val="none" w:sz="0" w:space="0" w:color="auto"/>
            <w:right w:val="none" w:sz="0" w:space="0" w:color="auto"/>
          </w:divBdr>
        </w:div>
        <w:div w:id="1014724959">
          <w:marLeft w:val="0"/>
          <w:marRight w:val="0"/>
          <w:marTop w:val="0"/>
          <w:marBottom w:val="0"/>
          <w:divBdr>
            <w:top w:val="none" w:sz="0" w:space="0" w:color="auto"/>
            <w:left w:val="none" w:sz="0" w:space="0" w:color="auto"/>
            <w:bottom w:val="none" w:sz="0" w:space="0" w:color="auto"/>
            <w:right w:val="none" w:sz="0" w:space="0" w:color="auto"/>
          </w:divBdr>
        </w:div>
      </w:divsChild>
    </w:div>
    <w:div w:id="1519585674">
      <w:bodyDiv w:val="1"/>
      <w:marLeft w:val="0"/>
      <w:marRight w:val="0"/>
      <w:marTop w:val="0"/>
      <w:marBottom w:val="0"/>
      <w:divBdr>
        <w:top w:val="none" w:sz="0" w:space="0" w:color="auto"/>
        <w:left w:val="none" w:sz="0" w:space="0" w:color="auto"/>
        <w:bottom w:val="none" w:sz="0" w:space="0" w:color="auto"/>
        <w:right w:val="none" w:sz="0" w:space="0" w:color="auto"/>
      </w:divBdr>
      <w:divsChild>
        <w:div w:id="1281650112">
          <w:marLeft w:val="0"/>
          <w:marRight w:val="0"/>
          <w:marTop w:val="0"/>
          <w:marBottom w:val="0"/>
          <w:divBdr>
            <w:top w:val="none" w:sz="0" w:space="0" w:color="auto"/>
            <w:left w:val="none" w:sz="0" w:space="0" w:color="auto"/>
            <w:bottom w:val="none" w:sz="0" w:space="0" w:color="auto"/>
            <w:right w:val="none" w:sz="0" w:space="0" w:color="auto"/>
          </w:divBdr>
        </w:div>
        <w:div w:id="2118677165">
          <w:marLeft w:val="0"/>
          <w:marRight w:val="0"/>
          <w:marTop w:val="0"/>
          <w:marBottom w:val="0"/>
          <w:divBdr>
            <w:top w:val="none" w:sz="0" w:space="0" w:color="auto"/>
            <w:left w:val="none" w:sz="0" w:space="0" w:color="auto"/>
            <w:bottom w:val="none" w:sz="0" w:space="0" w:color="auto"/>
            <w:right w:val="none" w:sz="0" w:space="0" w:color="auto"/>
          </w:divBdr>
        </w:div>
        <w:div w:id="2107647361">
          <w:marLeft w:val="0"/>
          <w:marRight w:val="0"/>
          <w:marTop w:val="0"/>
          <w:marBottom w:val="0"/>
          <w:divBdr>
            <w:top w:val="none" w:sz="0" w:space="0" w:color="auto"/>
            <w:left w:val="none" w:sz="0" w:space="0" w:color="auto"/>
            <w:bottom w:val="none" w:sz="0" w:space="0" w:color="auto"/>
            <w:right w:val="none" w:sz="0" w:space="0" w:color="auto"/>
          </w:divBdr>
        </w:div>
        <w:div w:id="1404379284">
          <w:marLeft w:val="0"/>
          <w:marRight w:val="0"/>
          <w:marTop w:val="0"/>
          <w:marBottom w:val="0"/>
          <w:divBdr>
            <w:top w:val="none" w:sz="0" w:space="0" w:color="auto"/>
            <w:left w:val="none" w:sz="0" w:space="0" w:color="auto"/>
            <w:bottom w:val="none" w:sz="0" w:space="0" w:color="auto"/>
            <w:right w:val="none" w:sz="0" w:space="0" w:color="auto"/>
          </w:divBdr>
        </w:div>
      </w:divsChild>
    </w:div>
    <w:div w:id="1557545453">
      <w:bodyDiv w:val="1"/>
      <w:marLeft w:val="0"/>
      <w:marRight w:val="0"/>
      <w:marTop w:val="0"/>
      <w:marBottom w:val="0"/>
      <w:divBdr>
        <w:top w:val="none" w:sz="0" w:space="0" w:color="auto"/>
        <w:left w:val="none" w:sz="0" w:space="0" w:color="auto"/>
        <w:bottom w:val="none" w:sz="0" w:space="0" w:color="auto"/>
        <w:right w:val="none" w:sz="0" w:space="0" w:color="auto"/>
      </w:divBdr>
      <w:divsChild>
        <w:div w:id="1150444729">
          <w:marLeft w:val="0"/>
          <w:marRight w:val="0"/>
          <w:marTop w:val="0"/>
          <w:marBottom w:val="0"/>
          <w:divBdr>
            <w:top w:val="none" w:sz="0" w:space="0" w:color="auto"/>
            <w:left w:val="none" w:sz="0" w:space="0" w:color="auto"/>
            <w:bottom w:val="none" w:sz="0" w:space="0" w:color="auto"/>
            <w:right w:val="none" w:sz="0" w:space="0" w:color="auto"/>
          </w:divBdr>
        </w:div>
        <w:div w:id="766465588">
          <w:marLeft w:val="0"/>
          <w:marRight w:val="0"/>
          <w:marTop w:val="0"/>
          <w:marBottom w:val="0"/>
          <w:divBdr>
            <w:top w:val="none" w:sz="0" w:space="0" w:color="auto"/>
            <w:left w:val="none" w:sz="0" w:space="0" w:color="auto"/>
            <w:bottom w:val="none" w:sz="0" w:space="0" w:color="auto"/>
            <w:right w:val="none" w:sz="0" w:space="0" w:color="auto"/>
          </w:divBdr>
        </w:div>
        <w:div w:id="445124828">
          <w:marLeft w:val="0"/>
          <w:marRight w:val="0"/>
          <w:marTop w:val="0"/>
          <w:marBottom w:val="0"/>
          <w:divBdr>
            <w:top w:val="none" w:sz="0" w:space="0" w:color="auto"/>
            <w:left w:val="none" w:sz="0" w:space="0" w:color="auto"/>
            <w:bottom w:val="none" w:sz="0" w:space="0" w:color="auto"/>
            <w:right w:val="none" w:sz="0" w:space="0" w:color="auto"/>
          </w:divBdr>
        </w:div>
        <w:div w:id="1733036392">
          <w:marLeft w:val="0"/>
          <w:marRight w:val="0"/>
          <w:marTop w:val="0"/>
          <w:marBottom w:val="0"/>
          <w:divBdr>
            <w:top w:val="none" w:sz="0" w:space="0" w:color="auto"/>
            <w:left w:val="none" w:sz="0" w:space="0" w:color="auto"/>
            <w:bottom w:val="none" w:sz="0" w:space="0" w:color="auto"/>
            <w:right w:val="none" w:sz="0" w:space="0" w:color="auto"/>
          </w:divBdr>
        </w:div>
        <w:div w:id="1579635533">
          <w:marLeft w:val="0"/>
          <w:marRight w:val="0"/>
          <w:marTop w:val="0"/>
          <w:marBottom w:val="0"/>
          <w:divBdr>
            <w:top w:val="none" w:sz="0" w:space="0" w:color="auto"/>
            <w:left w:val="none" w:sz="0" w:space="0" w:color="auto"/>
            <w:bottom w:val="none" w:sz="0" w:space="0" w:color="auto"/>
            <w:right w:val="none" w:sz="0" w:space="0" w:color="auto"/>
          </w:divBdr>
        </w:div>
        <w:div w:id="1666861020">
          <w:marLeft w:val="0"/>
          <w:marRight w:val="0"/>
          <w:marTop w:val="0"/>
          <w:marBottom w:val="0"/>
          <w:divBdr>
            <w:top w:val="none" w:sz="0" w:space="0" w:color="auto"/>
            <w:left w:val="none" w:sz="0" w:space="0" w:color="auto"/>
            <w:bottom w:val="none" w:sz="0" w:space="0" w:color="auto"/>
            <w:right w:val="none" w:sz="0" w:space="0" w:color="auto"/>
          </w:divBdr>
        </w:div>
        <w:div w:id="1431311596">
          <w:marLeft w:val="0"/>
          <w:marRight w:val="0"/>
          <w:marTop w:val="0"/>
          <w:marBottom w:val="0"/>
          <w:divBdr>
            <w:top w:val="none" w:sz="0" w:space="0" w:color="auto"/>
            <w:left w:val="none" w:sz="0" w:space="0" w:color="auto"/>
            <w:bottom w:val="none" w:sz="0" w:space="0" w:color="auto"/>
            <w:right w:val="none" w:sz="0" w:space="0" w:color="auto"/>
          </w:divBdr>
        </w:div>
        <w:div w:id="1031541123">
          <w:marLeft w:val="0"/>
          <w:marRight w:val="0"/>
          <w:marTop w:val="0"/>
          <w:marBottom w:val="0"/>
          <w:divBdr>
            <w:top w:val="none" w:sz="0" w:space="0" w:color="auto"/>
            <w:left w:val="none" w:sz="0" w:space="0" w:color="auto"/>
            <w:bottom w:val="none" w:sz="0" w:space="0" w:color="auto"/>
            <w:right w:val="none" w:sz="0" w:space="0" w:color="auto"/>
          </w:divBdr>
        </w:div>
        <w:div w:id="1770084800">
          <w:marLeft w:val="0"/>
          <w:marRight w:val="0"/>
          <w:marTop w:val="0"/>
          <w:marBottom w:val="0"/>
          <w:divBdr>
            <w:top w:val="none" w:sz="0" w:space="0" w:color="auto"/>
            <w:left w:val="none" w:sz="0" w:space="0" w:color="auto"/>
            <w:bottom w:val="none" w:sz="0" w:space="0" w:color="auto"/>
            <w:right w:val="none" w:sz="0" w:space="0" w:color="auto"/>
          </w:divBdr>
        </w:div>
        <w:div w:id="1257012785">
          <w:marLeft w:val="0"/>
          <w:marRight w:val="0"/>
          <w:marTop w:val="0"/>
          <w:marBottom w:val="0"/>
          <w:divBdr>
            <w:top w:val="none" w:sz="0" w:space="0" w:color="auto"/>
            <w:left w:val="none" w:sz="0" w:space="0" w:color="auto"/>
            <w:bottom w:val="none" w:sz="0" w:space="0" w:color="auto"/>
            <w:right w:val="none" w:sz="0" w:space="0" w:color="auto"/>
          </w:divBdr>
        </w:div>
      </w:divsChild>
    </w:div>
    <w:div w:id="1557547308">
      <w:bodyDiv w:val="1"/>
      <w:marLeft w:val="0"/>
      <w:marRight w:val="0"/>
      <w:marTop w:val="0"/>
      <w:marBottom w:val="0"/>
      <w:divBdr>
        <w:top w:val="none" w:sz="0" w:space="0" w:color="auto"/>
        <w:left w:val="none" w:sz="0" w:space="0" w:color="auto"/>
        <w:bottom w:val="none" w:sz="0" w:space="0" w:color="auto"/>
        <w:right w:val="none" w:sz="0" w:space="0" w:color="auto"/>
      </w:divBdr>
      <w:divsChild>
        <w:div w:id="1772506388">
          <w:marLeft w:val="0"/>
          <w:marRight w:val="0"/>
          <w:marTop w:val="0"/>
          <w:marBottom w:val="0"/>
          <w:divBdr>
            <w:top w:val="none" w:sz="0" w:space="0" w:color="auto"/>
            <w:left w:val="none" w:sz="0" w:space="0" w:color="auto"/>
            <w:bottom w:val="none" w:sz="0" w:space="0" w:color="auto"/>
            <w:right w:val="none" w:sz="0" w:space="0" w:color="auto"/>
          </w:divBdr>
        </w:div>
        <w:div w:id="485903131">
          <w:marLeft w:val="0"/>
          <w:marRight w:val="0"/>
          <w:marTop w:val="0"/>
          <w:marBottom w:val="0"/>
          <w:divBdr>
            <w:top w:val="none" w:sz="0" w:space="0" w:color="auto"/>
            <w:left w:val="none" w:sz="0" w:space="0" w:color="auto"/>
            <w:bottom w:val="none" w:sz="0" w:space="0" w:color="auto"/>
            <w:right w:val="none" w:sz="0" w:space="0" w:color="auto"/>
          </w:divBdr>
        </w:div>
      </w:divsChild>
    </w:div>
    <w:div w:id="1586037567">
      <w:bodyDiv w:val="1"/>
      <w:marLeft w:val="0"/>
      <w:marRight w:val="0"/>
      <w:marTop w:val="0"/>
      <w:marBottom w:val="0"/>
      <w:divBdr>
        <w:top w:val="none" w:sz="0" w:space="0" w:color="auto"/>
        <w:left w:val="none" w:sz="0" w:space="0" w:color="auto"/>
        <w:bottom w:val="none" w:sz="0" w:space="0" w:color="auto"/>
        <w:right w:val="none" w:sz="0" w:space="0" w:color="auto"/>
      </w:divBdr>
      <w:divsChild>
        <w:div w:id="1266575553">
          <w:marLeft w:val="0"/>
          <w:marRight w:val="0"/>
          <w:marTop w:val="0"/>
          <w:marBottom w:val="0"/>
          <w:divBdr>
            <w:top w:val="none" w:sz="0" w:space="0" w:color="auto"/>
            <w:left w:val="none" w:sz="0" w:space="0" w:color="auto"/>
            <w:bottom w:val="none" w:sz="0" w:space="0" w:color="auto"/>
            <w:right w:val="none" w:sz="0" w:space="0" w:color="auto"/>
          </w:divBdr>
        </w:div>
      </w:divsChild>
    </w:div>
    <w:div w:id="1594513431">
      <w:bodyDiv w:val="1"/>
      <w:marLeft w:val="0"/>
      <w:marRight w:val="0"/>
      <w:marTop w:val="0"/>
      <w:marBottom w:val="0"/>
      <w:divBdr>
        <w:top w:val="none" w:sz="0" w:space="0" w:color="auto"/>
        <w:left w:val="none" w:sz="0" w:space="0" w:color="auto"/>
        <w:bottom w:val="none" w:sz="0" w:space="0" w:color="auto"/>
        <w:right w:val="none" w:sz="0" w:space="0" w:color="auto"/>
      </w:divBdr>
      <w:divsChild>
        <w:div w:id="809707836">
          <w:marLeft w:val="0"/>
          <w:marRight w:val="0"/>
          <w:marTop w:val="0"/>
          <w:marBottom w:val="0"/>
          <w:divBdr>
            <w:top w:val="none" w:sz="0" w:space="0" w:color="auto"/>
            <w:left w:val="none" w:sz="0" w:space="0" w:color="auto"/>
            <w:bottom w:val="none" w:sz="0" w:space="0" w:color="auto"/>
            <w:right w:val="none" w:sz="0" w:space="0" w:color="auto"/>
          </w:divBdr>
        </w:div>
        <w:div w:id="2135559720">
          <w:marLeft w:val="0"/>
          <w:marRight w:val="0"/>
          <w:marTop w:val="0"/>
          <w:marBottom w:val="0"/>
          <w:divBdr>
            <w:top w:val="none" w:sz="0" w:space="0" w:color="auto"/>
            <w:left w:val="none" w:sz="0" w:space="0" w:color="auto"/>
            <w:bottom w:val="none" w:sz="0" w:space="0" w:color="auto"/>
            <w:right w:val="none" w:sz="0" w:space="0" w:color="auto"/>
          </w:divBdr>
        </w:div>
        <w:div w:id="650984081">
          <w:marLeft w:val="0"/>
          <w:marRight w:val="0"/>
          <w:marTop w:val="0"/>
          <w:marBottom w:val="0"/>
          <w:divBdr>
            <w:top w:val="none" w:sz="0" w:space="0" w:color="auto"/>
            <w:left w:val="none" w:sz="0" w:space="0" w:color="auto"/>
            <w:bottom w:val="none" w:sz="0" w:space="0" w:color="auto"/>
            <w:right w:val="none" w:sz="0" w:space="0" w:color="auto"/>
          </w:divBdr>
        </w:div>
      </w:divsChild>
    </w:div>
    <w:div w:id="1602488032">
      <w:bodyDiv w:val="1"/>
      <w:marLeft w:val="0"/>
      <w:marRight w:val="0"/>
      <w:marTop w:val="0"/>
      <w:marBottom w:val="0"/>
      <w:divBdr>
        <w:top w:val="none" w:sz="0" w:space="0" w:color="auto"/>
        <w:left w:val="none" w:sz="0" w:space="0" w:color="auto"/>
        <w:bottom w:val="none" w:sz="0" w:space="0" w:color="auto"/>
        <w:right w:val="none" w:sz="0" w:space="0" w:color="auto"/>
      </w:divBdr>
    </w:div>
    <w:div w:id="1706252698">
      <w:bodyDiv w:val="1"/>
      <w:marLeft w:val="0"/>
      <w:marRight w:val="0"/>
      <w:marTop w:val="0"/>
      <w:marBottom w:val="0"/>
      <w:divBdr>
        <w:top w:val="none" w:sz="0" w:space="0" w:color="auto"/>
        <w:left w:val="none" w:sz="0" w:space="0" w:color="auto"/>
        <w:bottom w:val="none" w:sz="0" w:space="0" w:color="auto"/>
        <w:right w:val="none" w:sz="0" w:space="0" w:color="auto"/>
      </w:divBdr>
      <w:divsChild>
        <w:div w:id="985667802">
          <w:marLeft w:val="0"/>
          <w:marRight w:val="0"/>
          <w:marTop w:val="0"/>
          <w:marBottom w:val="0"/>
          <w:divBdr>
            <w:top w:val="none" w:sz="0" w:space="0" w:color="auto"/>
            <w:left w:val="none" w:sz="0" w:space="0" w:color="auto"/>
            <w:bottom w:val="none" w:sz="0" w:space="0" w:color="auto"/>
            <w:right w:val="none" w:sz="0" w:space="0" w:color="auto"/>
          </w:divBdr>
        </w:div>
        <w:div w:id="1839690218">
          <w:marLeft w:val="0"/>
          <w:marRight w:val="0"/>
          <w:marTop w:val="0"/>
          <w:marBottom w:val="0"/>
          <w:divBdr>
            <w:top w:val="none" w:sz="0" w:space="0" w:color="auto"/>
            <w:left w:val="none" w:sz="0" w:space="0" w:color="auto"/>
            <w:bottom w:val="none" w:sz="0" w:space="0" w:color="auto"/>
            <w:right w:val="none" w:sz="0" w:space="0" w:color="auto"/>
          </w:divBdr>
        </w:div>
        <w:div w:id="1460949022">
          <w:marLeft w:val="0"/>
          <w:marRight w:val="0"/>
          <w:marTop w:val="0"/>
          <w:marBottom w:val="0"/>
          <w:divBdr>
            <w:top w:val="none" w:sz="0" w:space="0" w:color="auto"/>
            <w:left w:val="none" w:sz="0" w:space="0" w:color="auto"/>
            <w:bottom w:val="none" w:sz="0" w:space="0" w:color="auto"/>
            <w:right w:val="none" w:sz="0" w:space="0" w:color="auto"/>
          </w:divBdr>
        </w:div>
        <w:div w:id="950473359">
          <w:marLeft w:val="0"/>
          <w:marRight w:val="0"/>
          <w:marTop w:val="0"/>
          <w:marBottom w:val="0"/>
          <w:divBdr>
            <w:top w:val="none" w:sz="0" w:space="0" w:color="auto"/>
            <w:left w:val="none" w:sz="0" w:space="0" w:color="auto"/>
            <w:bottom w:val="none" w:sz="0" w:space="0" w:color="auto"/>
            <w:right w:val="none" w:sz="0" w:space="0" w:color="auto"/>
          </w:divBdr>
        </w:div>
        <w:div w:id="1966740483">
          <w:marLeft w:val="0"/>
          <w:marRight w:val="0"/>
          <w:marTop w:val="0"/>
          <w:marBottom w:val="0"/>
          <w:divBdr>
            <w:top w:val="none" w:sz="0" w:space="0" w:color="auto"/>
            <w:left w:val="none" w:sz="0" w:space="0" w:color="auto"/>
            <w:bottom w:val="none" w:sz="0" w:space="0" w:color="auto"/>
            <w:right w:val="none" w:sz="0" w:space="0" w:color="auto"/>
          </w:divBdr>
        </w:div>
        <w:div w:id="1432552949">
          <w:marLeft w:val="0"/>
          <w:marRight w:val="0"/>
          <w:marTop w:val="0"/>
          <w:marBottom w:val="0"/>
          <w:divBdr>
            <w:top w:val="none" w:sz="0" w:space="0" w:color="auto"/>
            <w:left w:val="none" w:sz="0" w:space="0" w:color="auto"/>
            <w:bottom w:val="none" w:sz="0" w:space="0" w:color="auto"/>
            <w:right w:val="none" w:sz="0" w:space="0" w:color="auto"/>
          </w:divBdr>
        </w:div>
        <w:div w:id="410395808">
          <w:marLeft w:val="0"/>
          <w:marRight w:val="0"/>
          <w:marTop w:val="0"/>
          <w:marBottom w:val="0"/>
          <w:divBdr>
            <w:top w:val="none" w:sz="0" w:space="0" w:color="auto"/>
            <w:left w:val="none" w:sz="0" w:space="0" w:color="auto"/>
            <w:bottom w:val="none" w:sz="0" w:space="0" w:color="auto"/>
            <w:right w:val="none" w:sz="0" w:space="0" w:color="auto"/>
          </w:divBdr>
        </w:div>
        <w:div w:id="337343283">
          <w:marLeft w:val="0"/>
          <w:marRight w:val="0"/>
          <w:marTop w:val="0"/>
          <w:marBottom w:val="0"/>
          <w:divBdr>
            <w:top w:val="none" w:sz="0" w:space="0" w:color="auto"/>
            <w:left w:val="none" w:sz="0" w:space="0" w:color="auto"/>
            <w:bottom w:val="none" w:sz="0" w:space="0" w:color="auto"/>
            <w:right w:val="none" w:sz="0" w:space="0" w:color="auto"/>
          </w:divBdr>
        </w:div>
        <w:div w:id="436216987">
          <w:marLeft w:val="0"/>
          <w:marRight w:val="0"/>
          <w:marTop w:val="0"/>
          <w:marBottom w:val="0"/>
          <w:divBdr>
            <w:top w:val="none" w:sz="0" w:space="0" w:color="auto"/>
            <w:left w:val="none" w:sz="0" w:space="0" w:color="auto"/>
            <w:bottom w:val="none" w:sz="0" w:space="0" w:color="auto"/>
            <w:right w:val="none" w:sz="0" w:space="0" w:color="auto"/>
          </w:divBdr>
        </w:div>
      </w:divsChild>
    </w:div>
    <w:div w:id="1751730654">
      <w:bodyDiv w:val="1"/>
      <w:marLeft w:val="0"/>
      <w:marRight w:val="0"/>
      <w:marTop w:val="0"/>
      <w:marBottom w:val="0"/>
      <w:divBdr>
        <w:top w:val="none" w:sz="0" w:space="0" w:color="auto"/>
        <w:left w:val="none" w:sz="0" w:space="0" w:color="auto"/>
        <w:bottom w:val="none" w:sz="0" w:space="0" w:color="auto"/>
        <w:right w:val="none" w:sz="0" w:space="0" w:color="auto"/>
      </w:divBdr>
      <w:divsChild>
        <w:div w:id="982739262">
          <w:marLeft w:val="0"/>
          <w:marRight w:val="0"/>
          <w:marTop w:val="0"/>
          <w:marBottom w:val="0"/>
          <w:divBdr>
            <w:top w:val="none" w:sz="0" w:space="0" w:color="auto"/>
            <w:left w:val="none" w:sz="0" w:space="0" w:color="auto"/>
            <w:bottom w:val="none" w:sz="0" w:space="0" w:color="auto"/>
            <w:right w:val="none" w:sz="0" w:space="0" w:color="auto"/>
          </w:divBdr>
        </w:div>
        <w:div w:id="203711355">
          <w:marLeft w:val="0"/>
          <w:marRight w:val="0"/>
          <w:marTop w:val="0"/>
          <w:marBottom w:val="0"/>
          <w:divBdr>
            <w:top w:val="none" w:sz="0" w:space="0" w:color="auto"/>
            <w:left w:val="none" w:sz="0" w:space="0" w:color="auto"/>
            <w:bottom w:val="none" w:sz="0" w:space="0" w:color="auto"/>
            <w:right w:val="none" w:sz="0" w:space="0" w:color="auto"/>
          </w:divBdr>
        </w:div>
        <w:div w:id="355277765">
          <w:marLeft w:val="0"/>
          <w:marRight w:val="0"/>
          <w:marTop w:val="0"/>
          <w:marBottom w:val="0"/>
          <w:divBdr>
            <w:top w:val="none" w:sz="0" w:space="0" w:color="auto"/>
            <w:left w:val="none" w:sz="0" w:space="0" w:color="auto"/>
            <w:bottom w:val="none" w:sz="0" w:space="0" w:color="auto"/>
            <w:right w:val="none" w:sz="0" w:space="0" w:color="auto"/>
          </w:divBdr>
        </w:div>
        <w:div w:id="1938829359">
          <w:marLeft w:val="0"/>
          <w:marRight w:val="0"/>
          <w:marTop w:val="0"/>
          <w:marBottom w:val="0"/>
          <w:divBdr>
            <w:top w:val="none" w:sz="0" w:space="0" w:color="auto"/>
            <w:left w:val="none" w:sz="0" w:space="0" w:color="auto"/>
            <w:bottom w:val="none" w:sz="0" w:space="0" w:color="auto"/>
            <w:right w:val="none" w:sz="0" w:space="0" w:color="auto"/>
          </w:divBdr>
        </w:div>
        <w:div w:id="133907917">
          <w:marLeft w:val="0"/>
          <w:marRight w:val="0"/>
          <w:marTop w:val="0"/>
          <w:marBottom w:val="0"/>
          <w:divBdr>
            <w:top w:val="none" w:sz="0" w:space="0" w:color="auto"/>
            <w:left w:val="none" w:sz="0" w:space="0" w:color="auto"/>
            <w:bottom w:val="none" w:sz="0" w:space="0" w:color="auto"/>
            <w:right w:val="none" w:sz="0" w:space="0" w:color="auto"/>
          </w:divBdr>
        </w:div>
        <w:div w:id="1574775537">
          <w:marLeft w:val="0"/>
          <w:marRight w:val="0"/>
          <w:marTop w:val="0"/>
          <w:marBottom w:val="0"/>
          <w:divBdr>
            <w:top w:val="none" w:sz="0" w:space="0" w:color="auto"/>
            <w:left w:val="none" w:sz="0" w:space="0" w:color="auto"/>
            <w:bottom w:val="none" w:sz="0" w:space="0" w:color="auto"/>
            <w:right w:val="none" w:sz="0" w:space="0" w:color="auto"/>
          </w:divBdr>
        </w:div>
        <w:div w:id="1965497095">
          <w:marLeft w:val="0"/>
          <w:marRight w:val="0"/>
          <w:marTop w:val="0"/>
          <w:marBottom w:val="0"/>
          <w:divBdr>
            <w:top w:val="none" w:sz="0" w:space="0" w:color="auto"/>
            <w:left w:val="none" w:sz="0" w:space="0" w:color="auto"/>
            <w:bottom w:val="none" w:sz="0" w:space="0" w:color="auto"/>
            <w:right w:val="none" w:sz="0" w:space="0" w:color="auto"/>
          </w:divBdr>
        </w:div>
      </w:divsChild>
    </w:div>
    <w:div w:id="1847859032">
      <w:bodyDiv w:val="1"/>
      <w:marLeft w:val="0"/>
      <w:marRight w:val="0"/>
      <w:marTop w:val="0"/>
      <w:marBottom w:val="0"/>
      <w:divBdr>
        <w:top w:val="none" w:sz="0" w:space="0" w:color="auto"/>
        <w:left w:val="none" w:sz="0" w:space="0" w:color="auto"/>
        <w:bottom w:val="none" w:sz="0" w:space="0" w:color="auto"/>
        <w:right w:val="none" w:sz="0" w:space="0" w:color="auto"/>
      </w:divBdr>
      <w:divsChild>
        <w:div w:id="711734815">
          <w:marLeft w:val="0"/>
          <w:marRight w:val="0"/>
          <w:marTop w:val="0"/>
          <w:marBottom w:val="0"/>
          <w:divBdr>
            <w:top w:val="none" w:sz="0" w:space="0" w:color="auto"/>
            <w:left w:val="none" w:sz="0" w:space="0" w:color="auto"/>
            <w:bottom w:val="none" w:sz="0" w:space="0" w:color="auto"/>
            <w:right w:val="none" w:sz="0" w:space="0" w:color="auto"/>
          </w:divBdr>
        </w:div>
      </w:divsChild>
    </w:div>
    <w:div w:id="1859655521">
      <w:bodyDiv w:val="1"/>
      <w:marLeft w:val="0"/>
      <w:marRight w:val="0"/>
      <w:marTop w:val="0"/>
      <w:marBottom w:val="0"/>
      <w:divBdr>
        <w:top w:val="none" w:sz="0" w:space="0" w:color="auto"/>
        <w:left w:val="none" w:sz="0" w:space="0" w:color="auto"/>
        <w:bottom w:val="none" w:sz="0" w:space="0" w:color="auto"/>
        <w:right w:val="none" w:sz="0" w:space="0" w:color="auto"/>
      </w:divBdr>
      <w:divsChild>
        <w:div w:id="371464954">
          <w:marLeft w:val="0"/>
          <w:marRight w:val="0"/>
          <w:marTop w:val="0"/>
          <w:marBottom w:val="0"/>
          <w:divBdr>
            <w:top w:val="none" w:sz="0" w:space="0" w:color="auto"/>
            <w:left w:val="none" w:sz="0" w:space="0" w:color="auto"/>
            <w:bottom w:val="none" w:sz="0" w:space="0" w:color="auto"/>
            <w:right w:val="none" w:sz="0" w:space="0" w:color="auto"/>
          </w:divBdr>
        </w:div>
        <w:div w:id="1710496356">
          <w:marLeft w:val="0"/>
          <w:marRight w:val="0"/>
          <w:marTop w:val="0"/>
          <w:marBottom w:val="0"/>
          <w:divBdr>
            <w:top w:val="none" w:sz="0" w:space="0" w:color="auto"/>
            <w:left w:val="none" w:sz="0" w:space="0" w:color="auto"/>
            <w:bottom w:val="none" w:sz="0" w:space="0" w:color="auto"/>
            <w:right w:val="none" w:sz="0" w:space="0" w:color="auto"/>
          </w:divBdr>
        </w:div>
        <w:div w:id="1973438284">
          <w:marLeft w:val="0"/>
          <w:marRight w:val="0"/>
          <w:marTop w:val="0"/>
          <w:marBottom w:val="0"/>
          <w:divBdr>
            <w:top w:val="none" w:sz="0" w:space="0" w:color="auto"/>
            <w:left w:val="none" w:sz="0" w:space="0" w:color="auto"/>
            <w:bottom w:val="none" w:sz="0" w:space="0" w:color="auto"/>
            <w:right w:val="none" w:sz="0" w:space="0" w:color="auto"/>
          </w:divBdr>
        </w:div>
        <w:div w:id="1082069884">
          <w:marLeft w:val="0"/>
          <w:marRight w:val="0"/>
          <w:marTop w:val="0"/>
          <w:marBottom w:val="0"/>
          <w:divBdr>
            <w:top w:val="none" w:sz="0" w:space="0" w:color="auto"/>
            <w:left w:val="none" w:sz="0" w:space="0" w:color="auto"/>
            <w:bottom w:val="none" w:sz="0" w:space="0" w:color="auto"/>
            <w:right w:val="none" w:sz="0" w:space="0" w:color="auto"/>
          </w:divBdr>
        </w:div>
        <w:div w:id="2132673618">
          <w:marLeft w:val="0"/>
          <w:marRight w:val="0"/>
          <w:marTop w:val="0"/>
          <w:marBottom w:val="0"/>
          <w:divBdr>
            <w:top w:val="none" w:sz="0" w:space="0" w:color="auto"/>
            <w:left w:val="none" w:sz="0" w:space="0" w:color="auto"/>
            <w:bottom w:val="none" w:sz="0" w:space="0" w:color="auto"/>
            <w:right w:val="none" w:sz="0" w:space="0" w:color="auto"/>
          </w:divBdr>
        </w:div>
        <w:div w:id="1353384603">
          <w:marLeft w:val="0"/>
          <w:marRight w:val="0"/>
          <w:marTop w:val="0"/>
          <w:marBottom w:val="0"/>
          <w:divBdr>
            <w:top w:val="none" w:sz="0" w:space="0" w:color="auto"/>
            <w:left w:val="none" w:sz="0" w:space="0" w:color="auto"/>
            <w:bottom w:val="none" w:sz="0" w:space="0" w:color="auto"/>
            <w:right w:val="none" w:sz="0" w:space="0" w:color="auto"/>
          </w:divBdr>
        </w:div>
        <w:div w:id="1858810039">
          <w:marLeft w:val="0"/>
          <w:marRight w:val="0"/>
          <w:marTop w:val="0"/>
          <w:marBottom w:val="0"/>
          <w:divBdr>
            <w:top w:val="none" w:sz="0" w:space="0" w:color="auto"/>
            <w:left w:val="none" w:sz="0" w:space="0" w:color="auto"/>
            <w:bottom w:val="none" w:sz="0" w:space="0" w:color="auto"/>
            <w:right w:val="none" w:sz="0" w:space="0" w:color="auto"/>
          </w:divBdr>
        </w:div>
        <w:div w:id="1940986389">
          <w:marLeft w:val="0"/>
          <w:marRight w:val="0"/>
          <w:marTop w:val="0"/>
          <w:marBottom w:val="0"/>
          <w:divBdr>
            <w:top w:val="none" w:sz="0" w:space="0" w:color="auto"/>
            <w:left w:val="none" w:sz="0" w:space="0" w:color="auto"/>
            <w:bottom w:val="none" w:sz="0" w:space="0" w:color="auto"/>
            <w:right w:val="none" w:sz="0" w:space="0" w:color="auto"/>
          </w:divBdr>
        </w:div>
        <w:div w:id="547035152">
          <w:marLeft w:val="0"/>
          <w:marRight w:val="0"/>
          <w:marTop w:val="0"/>
          <w:marBottom w:val="0"/>
          <w:divBdr>
            <w:top w:val="none" w:sz="0" w:space="0" w:color="auto"/>
            <w:left w:val="none" w:sz="0" w:space="0" w:color="auto"/>
            <w:bottom w:val="none" w:sz="0" w:space="0" w:color="auto"/>
            <w:right w:val="none" w:sz="0" w:space="0" w:color="auto"/>
          </w:divBdr>
        </w:div>
        <w:div w:id="620573055">
          <w:marLeft w:val="0"/>
          <w:marRight w:val="0"/>
          <w:marTop w:val="0"/>
          <w:marBottom w:val="0"/>
          <w:divBdr>
            <w:top w:val="none" w:sz="0" w:space="0" w:color="auto"/>
            <w:left w:val="none" w:sz="0" w:space="0" w:color="auto"/>
            <w:bottom w:val="none" w:sz="0" w:space="0" w:color="auto"/>
            <w:right w:val="none" w:sz="0" w:space="0" w:color="auto"/>
          </w:divBdr>
        </w:div>
        <w:div w:id="2122262331">
          <w:marLeft w:val="0"/>
          <w:marRight w:val="0"/>
          <w:marTop w:val="0"/>
          <w:marBottom w:val="0"/>
          <w:divBdr>
            <w:top w:val="none" w:sz="0" w:space="0" w:color="auto"/>
            <w:left w:val="none" w:sz="0" w:space="0" w:color="auto"/>
            <w:bottom w:val="none" w:sz="0" w:space="0" w:color="auto"/>
            <w:right w:val="none" w:sz="0" w:space="0" w:color="auto"/>
          </w:divBdr>
        </w:div>
        <w:div w:id="655956753">
          <w:marLeft w:val="0"/>
          <w:marRight w:val="0"/>
          <w:marTop w:val="0"/>
          <w:marBottom w:val="0"/>
          <w:divBdr>
            <w:top w:val="none" w:sz="0" w:space="0" w:color="auto"/>
            <w:left w:val="none" w:sz="0" w:space="0" w:color="auto"/>
            <w:bottom w:val="none" w:sz="0" w:space="0" w:color="auto"/>
            <w:right w:val="none" w:sz="0" w:space="0" w:color="auto"/>
          </w:divBdr>
        </w:div>
        <w:div w:id="1630550096">
          <w:marLeft w:val="0"/>
          <w:marRight w:val="0"/>
          <w:marTop w:val="0"/>
          <w:marBottom w:val="0"/>
          <w:divBdr>
            <w:top w:val="none" w:sz="0" w:space="0" w:color="auto"/>
            <w:left w:val="none" w:sz="0" w:space="0" w:color="auto"/>
            <w:bottom w:val="none" w:sz="0" w:space="0" w:color="auto"/>
            <w:right w:val="none" w:sz="0" w:space="0" w:color="auto"/>
          </w:divBdr>
        </w:div>
      </w:divsChild>
    </w:div>
    <w:div w:id="1966349332">
      <w:bodyDiv w:val="1"/>
      <w:marLeft w:val="0"/>
      <w:marRight w:val="0"/>
      <w:marTop w:val="0"/>
      <w:marBottom w:val="0"/>
      <w:divBdr>
        <w:top w:val="none" w:sz="0" w:space="0" w:color="auto"/>
        <w:left w:val="none" w:sz="0" w:space="0" w:color="auto"/>
        <w:bottom w:val="none" w:sz="0" w:space="0" w:color="auto"/>
        <w:right w:val="none" w:sz="0" w:space="0" w:color="auto"/>
      </w:divBdr>
      <w:divsChild>
        <w:div w:id="636835048">
          <w:marLeft w:val="0"/>
          <w:marRight w:val="0"/>
          <w:marTop w:val="0"/>
          <w:marBottom w:val="0"/>
          <w:divBdr>
            <w:top w:val="none" w:sz="0" w:space="0" w:color="auto"/>
            <w:left w:val="none" w:sz="0" w:space="0" w:color="auto"/>
            <w:bottom w:val="none" w:sz="0" w:space="0" w:color="auto"/>
            <w:right w:val="none" w:sz="0" w:space="0" w:color="auto"/>
          </w:divBdr>
        </w:div>
      </w:divsChild>
    </w:div>
    <w:div w:id="1987660529">
      <w:bodyDiv w:val="1"/>
      <w:marLeft w:val="0"/>
      <w:marRight w:val="0"/>
      <w:marTop w:val="0"/>
      <w:marBottom w:val="0"/>
      <w:divBdr>
        <w:top w:val="none" w:sz="0" w:space="0" w:color="auto"/>
        <w:left w:val="none" w:sz="0" w:space="0" w:color="auto"/>
        <w:bottom w:val="none" w:sz="0" w:space="0" w:color="auto"/>
        <w:right w:val="none" w:sz="0" w:space="0" w:color="auto"/>
      </w:divBdr>
      <w:divsChild>
        <w:div w:id="1690255831">
          <w:marLeft w:val="0"/>
          <w:marRight w:val="0"/>
          <w:marTop w:val="0"/>
          <w:marBottom w:val="0"/>
          <w:divBdr>
            <w:top w:val="none" w:sz="0" w:space="0" w:color="auto"/>
            <w:left w:val="none" w:sz="0" w:space="0" w:color="auto"/>
            <w:bottom w:val="none" w:sz="0" w:space="0" w:color="auto"/>
            <w:right w:val="none" w:sz="0" w:space="0" w:color="auto"/>
          </w:divBdr>
        </w:div>
        <w:div w:id="1573542898">
          <w:marLeft w:val="0"/>
          <w:marRight w:val="0"/>
          <w:marTop w:val="0"/>
          <w:marBottom w:val="0"/>
          <w:divBdr>
            <w:top w:val="none" w:sz="0" w:space="0" w:color="auto"/>
            <w:left w:val="none" w:sz="0" w:space="0" w:color="auto"/>
            <w:bottom w:val="none" w:sz="0" w:space="0" w:color="auto"/>
            <w:right w:val="none" w:sz="0" w:space="0" w:color="auto"/>
          </w:divBdr>
        </w:div>
        <w:div w:id="1745295175">
          <w:marLeft w:val="0"/>
          <w:marRight w:val="0"/>
          <w:marTop w:val="0"/>
          <w:marBottom w:val="0"/>
          <w:divBdr>
            <w:top w:val="none" w:sz="0" w:space="0" w:color="auto"/>
            <w:left w:val="none" w:sz="0" w:space="0" w:color="auto"/>
            <w:bottom w:val="none" w:sz="0" w:space="0" w:color="auto"/>
            <w:right w:val="none" w:sz="0" w:space="0" w:color="auto"/>
          </w:divBdr>
        </w:div>
        <w:div w:id="411245669">
          <w:marLeft w:val="0"/>
          <w:marRight w:val="0"/>
          <w:marTop w:val="0"/>
          <w:marBottom w:val="0"/>
          <w:divBdr>
            <w:top w:val="none" w:sz="0" w:space="0" w:color="auto"/>
            <w:left w:val="none" w:sz="0" w:space="0" w:color="auto"/>
            <w:bottom w:val="none" w:sz="0" w:space="0" w:color="auto"/>
            <w:right w:val="none" w:sz="0" w:space="0" w:color="auto"/>
          </w:divBdr>
        </w:div>
        <w:div w:id="1621954766">
          <w:marLeft w:val="0"/>
          <w:marRight w:val="0"/>
          <w:marTop w:val="0"/>
          <w:marBottom w:val="0"/>
          <w:divBdr>
            <w:top w:val="none" w:sz="0" w:space="0" w:color="auto"/>
            <w:left w:val="none" w:sz="0" w:space="0" w:color="auto"/>
            <w:bottom w:val="none" w:sz="0" w:space="0" w:color="auto"/>
            <w:right w:val="none" w:sz="0" w:space="0" w:color="auto"/>
          </w:divBdr>
        </w:div>
        <w:div w:id="1196195248">
          <w:marLeft w:val="0"/>
          <w:marRight w:val="0"/>
          <w:marTop w:val="0"/>
          <w:marBottom w:val="0"/>
          <w:divBdr>
            <w:top w:val="none" w:sz="0" w:space="0" w:color="auto"/>
            <w:left w:val="none" w:sz="0" w:space="0" w:color="auto"/>
            <w:bottom w:val="none" w:sz="0" w:space="0" w:color="auto"/>
            <w:right w:val="none" w:sz="0" w:space="0" w:color="auto"/>
          </w:divBdr>
        </w:div>
      </w:divsChild>
    </w:div>
    <w:div w:id="2029021626">
      <w:bodyDiv w:val="1"/>
      <w:marLeft w:val="0"/>
      <w:marRight w:val="0"/>
      <w:marTop w:val="0"/>
      <w:marBottom w:val="0"/>
      <w:divBdr>
        <w:top w:val="none" w:sz="0" w:space="0" w:color="auto"/>
        <w:left w:val="none" w:sz="0" w:space="0" w:color="auto"/>
        <w:bottom w:val="none" w:sz="0" w:space="0" w:color="auto"/>
        <w:right w:val="none" w:sz="0" w:space="0" w:color="auto"/>
      </w:divBdr>
      <w:divsChild>
        <w:div w:id="701787641">
          <w:marLeft w:val="0"/>
          <w:marRight w:val="0"/>
          <w:marTop w:val="0"/>
          <w:marBottom w:val="0"/>
          <w:divBdr>
            <w:top w:val="none" w:sz="0" w:space="0" w:color="auto"/>
            <w:left w:val="none" w:sz="0" w:space="0" w:color="auto"/>
            <w:bottom w:val="none" w:sz="0" w:space="0" w:color="auto"/>
            <w:right w:val="none" w:sz="0" w:space="0" w:color="auto"/>
          </w:divBdr>
        </w:div>
        <w:div w:id="128741447">
          <w:marLeft w:val="0"/>
          <w:marRight w:val="0"/>
          <w:marTop w:val="0"/>
          <w:marBottom w:val="0"/>
          <w:divBdr>
            <w:top w:val="none" w:sz="0" w:space="0" w:color="auto"/>
            <w:left w:val="none" w:sz="0" w:space="0" w:color="auto"/>
            <w:bottom w:val="none" w:sz="0" w:space="0" w:color="auto"/>
            <w:right w:val="none" w:sz="0" w:space="0" w:color="auto"/>
          </w:divBdr>
        </w:div>
      </w:divsChild>
    </w:div>
    <w:div w:id="2057193143">
      <w:bodyDiv w:val="1"/>
      <w:marLeft w:val="0"/>
      <w:marRight w:val="0"/>
      <w:marTop w:val="0"/>
      <w:marBottom w:val="0"/>
      <w:divBdr>
        <w:top w:val="none" w:sz="0" w:space="0" w:color="auto"/>
        <w:left w:val="none" w:sz="0" w:space="0" w:color="auto"/>
        <w:bottom w:val="none" w:sz="0" w:space="0" w:color="auto"/>
        <w:right w:val="none" w:sz="0" w:space="0" w:color="auto"/>
      </w:divBdr>
      <w:divsChild>
        <w:div w:id="1487282040">
          <w:marLeft w:val="0"/>
          <w:marRight w:val="0"/>
          <w:marTop w:val="0"/>
          <w:marBottom w:val="0"/>
          <w:divBdr>
            <w:top w:val="none" w:sz="0" w:space="0" w:color="auto"/>
            <w:left w:val="none" w:sz="0" w:space="0" w:color="auto"/>
            <w:bottom w:val="none" w:sz="0" w:space="0" w:color="auto"/>
            <w:right w:val="none" w:sz="0" w:space="0" w:color="auto"/>
          </w:divBdr>
        </w:div>
        <w:div w:id="1266381402">
          <w:marLeft w:val="0"/>
          <w:marRight w:val="0"/>
          <w:marTop w:val="0"/>
          <w:marBottom w:val="0"/>
          <w:divBdr>
            <w:top w:val="none" w:sz="0" w:space="0" w:color="auto"/>
            <w:left w:val="none" w:sz="0" w:space="0" w:color="auto"/>
            <w:bottom w:val="none" w:sz="0" w:space="0" w:color="auto"/>
            <w:right w:val="none" w:sz="0" w:space="0" w:color="auto"/>
          </w:divBdr>
        </w:div>
        <w:div w:id="238099944">
          <w:marLeft w:val="0"/>
          <w:marRight w:val="0"/>
          <w:marTop w:val="0"/>
          <w:marBottom w:val="0"/>
          <w:divBdr>
            <w:top w:val="none" w:sz="0" w:space="0" w:color="auto"/>
            <w:left w:val="none" w:sz="0" w:space="0" w:color="auto"/>
            <w:bottom w:val="none" w:sz="0" w:space="0" w:color="auto"/>
            <w:right w:val="none" w:sz="0" w:space="0" w:color="auto"/>
          </w:divBdr>
        </w:div>
        <w:div w:id="1441146502">
          <w:marLeft w:val="0"/>
          <w:marRight w:val="0"/>
          <w:marTop w:val="0"/>
          <w:marBottom w:val="0"/>
          <w:divBdr>
            <w:top w:val="none" w:sz="0" w:space="0" w:color="auto"/>
            <w:left w:val="none" w:sz="0" w:space="0" w:color="auto"/>
            <w:bottom w:val="none" w:sz="0" w:space="0" w:color="auto"/>
            <w:right w:val="none" w:sz="0" w:space="0" w:color="auto"/>
          </w:divBdr>
        </w:div>
      </w:divsChild>
    </w:div>
    <w:div w:id="2060393807">
      <w:bodyDiv w:val="1"/>
      <w:marLeft w:val="0"/>
      <w:marRight w:val="0"/>
      <w:marTop w:val="0"/>
      <w:marBottom w:val="0"/>
      <w:divBdr>
        <w:top w:val="none" w:sz="0" w:space="0" w:color="auto"/>
        <w:left w:val="none" w:sz="0" w:space="0" w:color="auto"/>
        <w:bottom w:val="none" w:sz="0" w:space="0" w:color="auto"/>
        <w:right w:val="none" w:sz="0" w:space="0" w:color="auto"/>
      </w:divBdr>
      <w:divsChild>
        <w:div w:id="1429616984">
          <w:marLeft w:val="0"/>
          <w:marRight w:val="0"/>
          <w:marTop w:val="0"/>
          <w:marBottom w:val="0"/>
          <w:divBdr>
            <w:top w:val="none" w:sz="0" w:space="0" w:color="auto"/>
            <w:left w:val="none" w:sz="0" w:space="0" w:color="auto"/>
            <w:bottom w:val="none" w:sz="0" w:space="0" w:color="auto"/>
            <w:right w:val="none" w:sz="0" w:space="0" w:color="auto"/>
          </w:divBdr>
        </w:div>
      </w:divsChild>
    </w:div>
    <w:div w:id="2096315155">
      <w:bodyDiv w:val="1"/>
      <w:marLeft w:val="0"/>
      <w:marRight w:val="0"/>
      <w:marTop w:val="0"/>
      <w:marBottom w:val="0"/>
      <w:divBdr>
        <w:top w:val="none" w:sz="0" w:space="0" w:color="auto"/>
        <w:left w:val="none" w:sz="0" w:space="0" w:color="auto"/>
        <w:bottom w:val="none" w:sz="0" w:space="0" w:color="auto"/>
        <w:right w:val="none" w:sz="0" w:space="0" w:color="auto"/>
      </w:divBdr>
      <w:divsChild>
        <w:div w:id="227572389">
          <w:marLeft w:val="0"/>
          <w:marRight w:val="0"/>
          <w:marTop w:val="0"/>
          <w:marBottom w:val="0"/>
          <w:divBdr>
            <w:top w:val="none" w:sz="0" w:space="0" w:color="auto"/>
            <w:left w:val="none" w:sz="0" w:space="0" w:color="auto"/>
            <w:bottom w:val="none" w:sz="0" w:space="0" w:color="auto"/>
            <w:right w:val="none" w:sz="0" w:space="0" w:color="auto"/>
          </w:divBdr>
        </w:div>
        <w:div w:id="849873963">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58EF6-16F2-4C9F-955E-E1B79C725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7</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A4352</dc:creator>
  <cp:lastModifiedBy>Hu Yue</cp:lastModifiedBy>
  <cp:revision>664</cp:revision>
  <dcterms:created xsi:type="dcterms:W3CDTF">2023-07-11T01:00:00Z</dcterms:created>
  <dcterms:modified xsi:type="dcterms:W3CDTF">2023-07-20T06:40:00Z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id="lv1pTkz6"/&gt;&lt;style id="http://www.zotero.org/styles/apa" locale="zh-CN"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KSOProductBuildVer">
    <vt:lpwstr>2052-5.5.1.7991</vt:lpwstr>
  </property>
  <property fmtid="{D5CDD505-2E9C-101B-9397-08002B2CF9AE}" pid="5" name="ICV">
    <vt:lpwstr>A71A7A898352AEFBE423A66499B5E237_42</vt:lpwstr>
  </property>
</Properties>
</file>